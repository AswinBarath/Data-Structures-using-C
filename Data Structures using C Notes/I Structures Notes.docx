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12F2" w:rsidRPr="002612F2" w:rsidRDefault="002612F2" w:rsidP="002612F2">
      <w:pPr>
        <w:spacing w:after="225" w:line="240" w:lineRule="auto"/>
        <w:textAlignment w:val="baseline"/>
        <w:outlineLvl w:val="0"/>
        <w:rPr>
          <w:rFonts w:ascii="Times New Roman" w:eastAsia="Times New Roman" w:hAnsi="Times New Roman" w:cs="Times New Roman"/>
          <w:kern w:val="36"/>
          <w:sz w:val="42"/>
          <w:szCs w:val="42"/>
        </w:rPr>
      </w:pPr>
      <w:r w:rsidRPr="002612F2">
        <w:rPr>
          <w:rFonts w:ascii="Times New Roman" w:eastAsia="Times New Roman" w:hAnsi="Times New Roman" w:cs="Times New Roman"/>
          <w:kern w:val="36"/>
          <w:sz w:val="42"/>
          <w:szCs w:val="42"/>
        </w:rPr>
        <w:t>Structures in C</w:t>
      </w:r>
    </w:p>
    <w:p w:rsidR="002612F2" w:rsidRPr="002612F2" w:rsidRDefault="002612F2" w:rsidP="002612F2">
      <w:pPr>
        <w:spacing w:after="0" w:line="240" w:lineRule="auto"/>
        <w:textAlignment w:val="baseline"/>
        <w:rPr>
          <w:rFonts w:ascii="Arial" w:eastAsia="Times New Roman" w:hAnsi="Arial" w:cs="Arial"/>
          <w:sz w:val="24"/>
          <w:szCs w:val="24"/>
        </w:rPr>
      </w:pPr>
      <w:r w:rsidRPr="002612F2">
        <w:rPr>
          <w:rFonts w:ascii="Arial" w:eastAsia="Times New Roman" w:hAnsi="Arial" w:cs="Arial"/>
          <w:b/>
          <w:bCs/>
          <w:i/>
          <w:iCs/>
          <w:sz w:val="24"/>
          <w:szCs w:val="24"/>
        </w:rPr>
        <w:t>What is a structure?</w:t>
      </w:r>
      <w:r w:rsidRPr="002612F2">
        <w:rPr>
          <w:rFonts w:ascii="Arial" w:eastAsia="Times New Roman" w:hAnsi="Arial" w:cs="Arial"/>
          <w:sz w:val="24"/>
          <w:szCs w:val="24"/>
        </w:rPr>
        <w:br/>
        <w:t>A structure is a user defined data type in C/C++. A structure creates a data type that can be used to group items of possibly different types into a single type.</w:t>
      </w:r>
    </w:p>
    <w:p w:rsidR="002612F2" w:rsidRPr="002612F2" w:rsidRDefault="002612F2" w:rsidP="002612F2">
      <w:pPr>
        <w:spacing w:after="150" w:line="240" w:lineRule="auto"/>
        <w:textAlignment w:val="baseline"/>
        <w:rPr>
          <w:rFonts w:ascii="Arial" w:eastAsia="Times New Roman" w:hAnsi="Arial" w:cs="Arial"/>
          <w:sz w:val="24"/>
          <w:szCs w:val="24"/>
        </w:rPr>
      </w:pPr>
      <w:r>
        <w:rPr>
          <w:rFonts w:ascii="Arial" w:eastAsia="Times New Roman" w:hAnsi="Arial" w:cs="Arial"/>
          <w:noProof/>
          <w:sz w:val="24"/>
          <w:szCs w:val="24"/>
        </w:rPr>
        <w:drawing>
          <wp:inline distT="0" distB="0" distL="0" distR="0">
            <wp:extent cx="5377817" cy="4030675"/>
            <wp:effectExtent l="19050" t="0" r="0" b="0"/>
            <wp:docPr id="1" name="Picture 1" descr="https://media.geeksforgeeks.org/wp-content/cdn-uploads/Structure-I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cdn-uploads/Structure-In-C.png"/>
                    <pic:cNvPicPr>
                      <a:picLocks noChangeAspect="1" noChangeArrowheads="1"/>
                    </pic:cNvPicPr>
                  </pic:nvPicPr>
                  <pic:blipFill>
                    <a:blip r:embed="rId5"/>
                    <a:srcRect/>
                    <a:stretch>
                      <a:fillRect/>
                    </a:stretch>
                  </pic:blipFill>
                  <pic:spPr bwMode="auto">
                    <a:xfrm>
                      <a:off x="0" y="0"/>
                      <a:ext cx="5377746" cy="4030622"/>
                    </a:xfrm>
                    <a:prstGeom prst="rect">
                      <a:avLst/>
                    </a:prstGeom>
                    <a:noFill/>
                    <a:ln w="9525">
                      <a:noFill/>
                      <a:miter lim="800000"/>
                      <a:headEnd/>
                      <a:tailEnd/>
                    </a:ln>
                  </pic:spPr>
                </pic:pic>
              </a:graphicData>
            </a:graphic>
          </wp:inline>
        </w:drawing>
      </w:r>
    </w:p>
    <w:p w:rsidR="002612F2" w:rsidRPr="002612F2" w:rsidRDefault="002612F2" w:rsidP="002612F2">
      <w:pPr>
        <w:spacing w:after="0" w:line="240" w:lineRule="auto"/>
        <w:textAlignment w:val="baseline"/>
        <w:rPr>
          <w:rFonts w:ascii="Arial" w:eastAsia="Times New Roman" w:hAnsi="Arial" w:cs="Arial"/>
          <w:sz w:val="24"/>
          <w:szCs w:val="24"/>
        </w:rPr>
      </w:pPr>
      <w:r w:rsidRPr="002612F2">
        <w:rPr>
          <w:rFonts w:ascii="Arial" w:eastAsia="Times New Roman" w:hAnsi="Arial" w:cs="Arial"/>
          <w:sz w:val="24"/>
          <w:szCs w:val="24"/>
        </w:rPr>
        <w:t> </w:t>
      </w:r>
      <w:r w:rsidRPr="002612F2">
        <w:rPr>
          <w:rFonts w:ascii="Arial" w:eastAsia="Times New Roman" w:hAnsi="Arial" w:cs="Arial"/>
          <w:sz w:val="24"/>
          <w:szCs w:val="24"/>
        </w:rPr>
        <w:br/>
      </w:r>
      <w:r w:rsidRPr="002612F2">
        <w:rPr>
          <w:rFonts w:ascii="Arial" w:eastAsia="Times New Roman" w:hAnsi="Arial" w:cs="Arial"/>
          <w:b/>
          <w:bCs/>
          <w:i/>
          <w:iCs/>
          <w:sz w:val="24"/>
          <w:szCs w:val="24"/>
        </w:rPr>
        <w:t>How to create a structure?</w:t>
      </w:r>
      <w:r w:rsidRPr="002612F2">
        <w:rPr>
          <w:rFonts w:ascii="Arial" w:eastAsia="Times New Roman" w:hAnsi="Arial" w:cs="Arial"/>
          <w:sz w:val="24"/>
          <w:szCs w:val="24"/>
        </w:rPr>
        <w:br/>
        <w:t>‘</w:t>
      </w:r>
      <w:proofErr w:type="spellStart"/>
      <w:proofErr w:type="gramStart"/>
      <w:r w:rsidRPr="002612F2">
        <w:rPr>
          <w:rFonts w:ascii="Arial" w:eastAsia="Times New Roman" w:hAnsi="Arial" w:cs="Arial"/>
          <w:sz w:val="24"/>
          <w:szCs w:val="24"/>
        </w:rPr>
        <w:t>struct</w:t>
      </w:r>
      <w:proofErr w:type="spellEnd"/>
      <w:proofErr w:type="gramEnd"/>
      <w:r w:rsidRPr="002612F2">
        <w:rPr>
          <w:rFonts w:ascii="Arial" w:eastAsia="Times New Roman" w:hAnsi="Arial" w:cs="Arial"/>
          <w:sz w:val="24"/>
          <w:szCs w:val="24"/>
        </w:rPr>
        <w:t>’ keyword is used to create a structure. Following is an example.</w:t>
      </w:r>
    </w:p>
    <w:tbl>
      <w:tblPr>
        <w:tblW w:w="8895" w:type="dxa"/>
        <w:tblCellMar>
          <w:left w:w="0" w:type="dxa"/>
          <w:right w:w="0" w:type="dxa"/>
        </w:tblCellMar>
        <w:tblLook w:val="04A0"/>
      </w:tblPr>
      <w:tblGrid>
        <w:gridCol w:w="8895"/>
      </w:tblGrid>
      <w:tr w:rsidR="002612F2" w:rsidRPr="002612F2" w:rsidTr="002612F2">
        <w:tc>
          <w:tcPr>
            <w:tcW w:w="8895" w:type="dxa"/>
            <w:vAlign w:val="center"/>
            <w:hideMark/>
          </w:tcPr>
          <w:p w:rsidR="002612F2" w:rsidRDefault="002612F2" w:rsidP="002612F2">
            <w:pPr>
              <w:spacing w:after="0" w:line="240" w:lineRule="auto"/>
              <w:rPr>
                <w:rFonts w:ascii="Courier New" w:eastAsia="Times New Roman" w:hAnsi="Courier New" w:cs="Courier New"/>
                <w:sz w:val="20"/>
              </w:rPr>
            </w:pPr>
          </w:p>
          <w:p w:rsidR="002612F2" w:rsidRDefault="002612F2" w:rsidP="002612F2">
            <w:pPr>
              <w:spacing w:after="0" w:line="240" w:lineRule="auto"/>
              <w:rPr>
                <w:rFonts w:ascii="Courier New" w:eastAsia="Times New Roman" w:hAnsi="Courier New" w:cs="Courier New"/>
                <w:sz w:val="20"/>
              </w:rPr>
            </w:pPr>
          </w:p>
          <w:p w:rsidR="002612F2" w:rsidRPr="002612F2" w:rsidRDefault="002612F2" w:rsidP="002612F2">
            <w:pPr>
              <w:spacing w:after="0" w:line="240" w:lineRule="auto"/>
              <w:rPr>
                <w:rFonts w:ascii="Times New Roman" w:eastAsia="Times New Roman" w:hAnsi="Times New Roman" w:cs="Times New Roman"/>
                <w:sz w:val="24"/>
                <w:szCs w:val="24"/>
              </w:rPr>
            </w:pPr>
            <w:proofErr w:type="spellStart"/>
            <w:r w:rsidRPr="002612F2">
              <w:rPr>
                <w:rFonts w:ascii="Courier New" w:eastAsia="Times New Roman" w:hAnsi="Courier New" w:cs="Courier New"/>
                <w:sz w:val="20"/>
              </w:rPr>
              <w:t>struct</w:t>
            </w:r>
            <w:proofErr w:type="spellEnd"/>
            <w:r w:rsidRPr="002612F2">
              <w:rPr>
                <w:rFonts w:ascii="Times New Roman" w:eastAsia="Times New Roman" w:hAnsi="Times New Roman" w:cs="Times New Roman"/>
                <w:sz w:val="24"/>
                <w:szCs w:val="24"/>
              </w:rPr>
              <w:t xml:space="preserve"> </w:t>
            </w:r>
            <w:r w:rsidRPr="002612F2">
              <w:rPr>
                <w:rFonts w:ascii="Courier New" w:eastAsia="Times New Roman" w:hAnsi="Courier New" w:cs="Courier New"/>
                <w:sz w:val="20"/>
              </w:rPr>
              <w:t xml:space="preserve">address </w:t>
            </w:r>
          </w:p>
          <w:p w:rsidR="002612F2" w:rsidRPr="002612F2" w:rsidRDefault="002612F2" w:rsidP="002612F2">
            <w:pPr>
              <w:spacing w:after="0" w:line="240" w:lineRule="auto"/>
              <w:rPr>
                <w:rFonts w:ascii="Times New Roman" w:eastAsia="Times New Roman" w:hAnsi="Times New Roman" w:cs="Times New Roman"/>
                <w:sz w:val="24"/>
                <w:szCs w:val="24"/>
              </w:rPr>
            </w:pPr>
            <w:r w:rsidRPr="002612F2">
              <w:rPr>
                <w:rFonts w:ascii="Courier New" w:eastAsia="Times New Roman" w:hAnsi="Courier New" w:cs="Courier New"/>
                <w:sz w:val="20"/>
              </w:rPr>
              <w:t xml:space="preserve">{ </w:t>
            </w:r>
          </w:p>
          <w:p w:rsidR="002612F2" w:rsidRPr="002612F2" w:rsidRDefault="002612F2" w:rsidP="002612F2">
            <w:pPr>
              <w:spacing w:after="0" w:line="240" w:lineRule="auto"/>
              <w:rPr>
                <w:rFonts w:ascii="Times New Roman" w:eastAsia="Times New Roman" w:hAnsi="Times New Roman" w:cs="Times New Roman"/>
                <w:sz w:val="24"/>
                <w:szCs w:val="24"/>
              </w:rPr>
            </w:pPr>
            <w:r w:rsidRPr="002612F2">
              <w:rPr>
                <w:rFonts w:ascii="Courier New" w:eastAsia="Times New Roman" w:hAnsi="Courier New" w:cs="Courier New"/>
                <w:sz w:val="20"/>
              </w:rPr>
              <w:t>   char</w:t>
            </w:r>
            <w:r w:rsidRPr="002612F2">
              <w:rPr>
                <w:rFonts w:ascii="Times New Roman" w:eastAsia="Times New Roman" w:hAnsi="Times New Roman" w:cs="Times New Roman"/>
                <w:sz w:val="24"/>
                <w:szCs w:val="24"/>
              </w:rPr>
              <w:t xml:space="preserve"> </w:t>
            </w:r>
            <w:r w:rsidRPr="002612F2">
              <w:rPr>
                <w:rFonts w:ascii="Courier New" w:eastAsia="Times New Roman" w:hAnsi="Courier New" w:cs="Courier New"/>
                <w:sz w:val="20"/>
              </w:rPr>
              <w:t xml:space="preserve">name[50]; </w:t>
            </w:r>
          </w:p>
          <w:p w:rsidR="002612F2" w:rsidRPr="002612F2" w:rsidRDefault="002612F2" w:rsidP="002612F2">
            <w:pPr>
              <w:spacing w:after="0" w:line="240" w:lineRule="auto"/>
              <w:rPr>
                <w:rFonts w:ascii="Times New Roman" w:eastAsia="Times New Roman" w:hAnsi="Times New Roman" w:cs="Times New Roman"/>
                <w:sz w:val="24"/>
                <w:szCs w:val="24"/>
              </w:rPr>
            </w:pPr>
            <w:r w:rsidRPr="002612F2">
              <w:rPr>
                <w:rFonts w:ascii="Courier New" w:eastAsia="Times New Roman" w:hAnsi="Courier New" w:cs="Courier New"/>
                <w:sz w:val="20"/>
              </w:rPr>
              <w:t>   char</w:t>
            </w:r>
            <w:r w:rsidRPr="002612F2">
              <w:rPr>
                <w:rFonts w:ascii="Times New Roman" w:eastAsia="Times New Roman" w:hAnsi="Times New Roman" w:cs="Times New Roman"/>
                <w:sz w:val="24"/>
                <w:szCs w:val="24"/>
              </w:rPr>
              <w:t xml:space="preserve"> </w:t>
            </w:r>
            <w:r w:rsidRPr="002612F2">
              <w:rPr>
                <w:rFonts w:ascii="Courier New" w:eastAsia="Times New Roman" w:hAnsi="Courier New" w:cs="Courier New"/>
                <w:sz w:val="20"/>
              </w:rPr>
              <w:t xml:space="preserve">street[100]; </w:t>
            </w:r>
          </w:p>
          <w:p w:rsidR="002612F2" w:rsidRPr="002612F2" w:rsidRDefault="002612F2" w:rsidP="002612F2">
            <w:pPr>
              <w:spacing w:after="0" w:line="240" w:lineRule="auto"/>
              <w:rPr>
                <w:rFonts w:ascii="Times New Roman" w:eastAsia="Times New Roman" w:hAnsi="Times New Roman" w:cs="Times New Roman"/>
                <w:sz w:val="24"/>
                <w:szCs w:val="24"/>
              </w:rPr>
            </w:pPr>
            <w:r w:rsidRPr="002612F2">
              <w:rPr>
                <w:rFonts w:ascii="Courier New" w:eastAsia="Times New Roman" w:hAnsi="Courier New" w:cs="Courier New"/>
                <w:sz w:val="20"/>
              </w:rPr>
              <w:t>   char</w:t>
            </w:r>
            <w:r w:rsidRPr="002612F2">
              <w:rPr>
                <w:rFonts w:ascii="Times New Roman" w:eastAsia="Times New Roman" w:hAnsi="Times New Roman" w:cs="Times New Roman"/>
                <w:sz w:val="24"/>
                <w:szCs w:val="24"/>
              </w:rPr>
              <w:t xml:space="preserve"> </w:t>
            </w:r>
            <w:r w:rsidRPr="002612F2">
              <w:rPr>
                <w:rFonts w:ascii="Courier New" w:eastAsia="Times New Roman" w:hAnsi="Courier New" w:cs="Courier New"/>
                <w:sz w:val="20"/>
              </w:rPr>
              <w:t xml:space="preserve">city[50]; </w:t>
            </w:r>
          </w:p>
          <w:p w:rsidR="002612F2" w:rsidRPr="002612F2" w:rsidRDefault="002612F2" w:rsidP="002612F2">
            <w:pPr>
              <w:spacing w:after="0" w:line="240" w:lineRule="auto"/>
              <w:rPr>
                <w:rFonts w:ascii="Times New Roman" w:eastAsia="Times New Roman" w:hAnsi="Times New Roman" w:cs="Times New Roman"/>
                <w:sz w:val="24"/>
                <w:szCs w:val="24"/>
              </w:rPr>
            </w:pPr>
            <w:r w:rsidRPr="002612F2">
              <w:rPr>
                <w:rFonts w:ascii="Courier New" w:eastAsia="Times New Roman" w:hAnsi="Courier New" w:cs="Courier New"/>
                <w:sz w:val="20"/>
              </w:rPr>
              <w:t>   char</w:t>
            </w:r>
            <w:r w:rsidRPr="002612F2">
              <w:rPr>
                <w:rFonts w:ascii="Times New Roman" w:eastAsia="Times New Roman" w:hAnsi="Times New Roman" w:cs="Times New Roman"/>
                <w:sz w:val="24"/>
                <w:szCs w:val="24"/>
              </w:rPr>
              <w:t xml:space="preserve"> </w:t>
            </w:r>
            <w:r w:rsidRPr="002612F2">
              <w:rPr>
                <w:rFonts w:ascii="Courier New" w:eastAsia="Times New Roman" w:hAnsi="Courier New" w:cs="Courier New"/>
                <w:sz w:val="20"/>
              </w:rPr>
              <w:t xml:space="preserve">state[20]; </w:t>
            </w:r>
          </w:p>
          <w:p w:rsidR="002612F2" w:rsidRPr="002612F2" w:rsidRDefault="002612F2" w:rsidP="002612F2">
            <w:pPr>
              <w:spacing w:after="0" w:line="240" w:lineRule="auto"/>
              <w:rPr>
                <w:rFonts w:ascii="Times New Roman" w:eastAsia="Times New Roman" w:hAnsi="Times New Roman" w:cs="Times New Roman"/>
                <w:sz w:val="24"/>
                <w:szCs w:val="24"/>
              </w:rPr>
            </w:pPr>
            <w:r w:rsidRPr="002612F2">
              <w:rPr>
                <w:rFonts w:ascii="Courier New" w:eastAsia="Times New Roman" w:hAnsi="Courier New" w:cs="Courier New"/>
                <w:sz w:val="20"/>
              </w:rPr>
              <w:t>   </w:t>
            </w:r>
            <w:proofErr w:type="spellStart"/>
            <w:r w:rsidRPr="002612F2">
              <w:rPr>
                <w:rFonts w:ascii="Courier New" w:eastAsia="Times New Roman" w:hAnsi="Courier New" w:cs="Courier New"/>
                <w:sz w:val="20"/>
              </w:rPr>
              <w:t>int</w:t>
            </w:r>
            <w:proofErr w:type="spellEnd"/>
            <w:r w:rsidRPr="002612F2">
              <w:rPr>
                <w:rFonts w:ascii="Times New Roman" w:eastAsia="Times New Roman" w:hAnsi="Times New Roman" w:cs="Times New Roman"/>
                <w:sz w:val="24"/>
                <w:szCs w:val="24"/>
              </w:rPr>
              <w:t xml:space="preserve"> </w:t>
            </w:r>
            <w:r w:rsidRPr="002612F2">
              <w:rPr>
                <w:rFonts w:ascii="Courier New" w:eastAsia="Times New Roman" w:hAnsi="Courier New" w:cs="Courier New"/>
                <w:sz w:val="20"/>
              </w:rPr>
              <w:t xml:space="preserve">pin; </w:t>
            </w:r>
          </w:p>
          <w:p w:rsidR="002612F2" w:rsidRPr="002612F2" w:rsidRDefault="002612F2" w:rsidP="002612F2">
            <w:pPr>
              <w:spacing w:after="0" w:line="240" w:lineRule="auto"/>
              <w:rPr>
                <w:rFonts w:ascii="Times New Roman" w:eastAsia="Times New Roman" w:hAnsi="Times New Roman" w:cs="Times New Roman"/>
                <w:sz w:val="24"/>
                <w:szCs w:val="24"/>
              </w:rPr>
            </w:pPr>
            <w:r w:rsidRPr="002612F2">
              <w:rPr>
                <w:rFonts w:ascii="Courier New" w:eastAsia="Times New Roman" w:hAnsi="Courier New" w:cs="Courier New"/>
                <w:sz w:val="20"/>
              </w:rPr>
              <w:t>};</w:t>
            </w:r>
          </w:p>
        </w:tc>
      </w:tr>
    </w:tbl>
    <w:p w:rsidR="002612F2" w:rsidRPr="002612F2" w:rsidRDefault="002612F2" w:rsidP="002612F2">
      <w:pPr>
        <w:spacing w:after="0" w:line="240" w:lineRule="auto"/>
        <w:textAlignment w:val="baseline"/>
        <w:rPr>
          <w:rFonts w:ascii="Arial" w:eastAsia="Times New Roman" w:hAnsi="Arial" w:cs="Arial"/>
          <w:sz w:val="24"/>
          <w:szCs w:val="24"/>
        </w:rPr>
      </w:pPr>
      <w:r w:rsidRPr="002612F2">
        <w:rPr>
          <w:rFonts w:ascii="Arial" w:eastAsia="Times New Roman" w:hAnsi="Arial" w:cs="Arial"/>
          <w:sz w:val="24"/>
          <w:szCs w:val="24"/>
        </w:rPr>
        <w:t> </w:t>
      </w:r>
      <w:r w:rsidRPr="002612F2">
        <w:rPr>
          <w:rFonts w:ascii="Arial" w:eastAsia="Times New Roman" w:hAnsi="Arial" w:cs="Arial"/>
          <w:sz w:val="24"/>
          <w:szCs w:val="24"/>
        </w:rPr>
        <w:br/>
      </w:r>
      <w:r w:rsidRPr="002612F2">
        <w:rPr>
          <w:rFonts w:ascii="Arial" w:eastAsia="Times New Roman" w:hAnsi="Arial" w:cs="Arial"/>
          <w:b/>
          <w:bCs/>
          <w:i/>
          <w:iCs/>
          <w:sz w:val="24"/>
          <w:szCs w:val="24"/>
        </w:rPr>
        <w:t>How to declare structure variables?</w:t>
      </w:r>
      <w:r w:rsidRPr="002612F2">
        <w:rPr>
          <w:rFonts w:ascii="Arial" w:eastAsia="Times New Roman" w:hAnsi="Arial" w:cs="Arial"/>
          <w:sz w:val="24"/>
          <w:szCs w:val="24"/>
        </w:rPr>
        <w:br/>
        <w:t>A structure variable can either be declared with structure declaration or as a separate declaration like basic types.</w:t>
      </w:r>
    </w:p>
    <w:tbl>
      <w:tblPr>
        <w:tblW w:w="9600" w:type="dxa"/>
        <w:tblCellMar>
          <w:left w:w="0" w:type="dxa"/>
          <w:right w:w="0" w:type="dxa"/>
        </w:tblCellMar>
        <w:tblLook w:val="04A0"/>
      </w:tblPr>
      <w:tblGrid>
        <w:gridCol w:w="9600"/>
      </w:tblGrid>
      <w:tr w:rsidR="002612F2" w:rsidRPr="002612F2" w:rsidTr="002612F2">
        <w:tc>
          <w:tcPr>
            <w:tcW w:w="9600" w:type="dxa"/>
            <w:vAlign w:val="center"/>
            <w:hideMark/>
          </w:tcPr>
          <w:p w:rsidR="002612F2" w:rsidRDefault="002612F2" w:rsidP="002612F2">
            <w:pPr>
              <w:spacing w:after="0" w:line="240" w:lineRule="auto"/>
              <w:rPr>
                <w:rFonts w:ascii="Courier New" w:eastAsia="Times New Roman" w:hAnsi="Courier New" w:cs="Courier New"/>
                <w:sz w:val="20"/>
              </w:rPr>
            </w:pPr>
          </w:p>
          <w:p w:rsidR="002612F2" w:rsidRDefault="002612F2" w:rsidP="002612F2">
            <w:pPr>
              <w:spacing w:after="0" w:line="240" w:lineRule="auto"/>
              <w:rPr>
                <w:rFonts w:ascii="Courier New" w:eastAsia="Times New Roman" w:hAnsi="Courier New" w:cs="Courier New"/>
                <w:sz w:val="20"/>
              </w:rPr>
            </w:pPr>
          </w:p>
          <w:p w:rsidR="002612F2" w:rsidRPr="002612F2" w:rsidRDefault="002612F2" w:rsidP="002612F2">
            <w:pPr>
              <w:spacing w:after="0" w:line="240" w:lineRule="auto"/>
              <w:rPr>
                <w:rFonts w:ascii="Times New Roman" w:eastAsia="Times New Roman" w:hAnsi="Times New Roman" w:cs="Times New Roman"/>
                <w:sz w:val="24"/>
                <w:szCs w:val="24"/>
              </w:rPr>
            </w:pPr>
            <w:r w:rsidRPr="002612F2">
              <w:rPr>
                <w:rFonts w:ascii="Courier New" w:eastAsia="Times New Roman" w:hAnsi="Courier New" w:cs="Courier New"/>
                <w:sz w:val="20"/>
              </w:rPr>
              <w:t xml:space="preserve">// A variable declaration with structure declaration. </w:t>
            </w:r>
          </w:p>
          <w:p w:rsidR="002612F2" w:rsidRPr="002612F2" w:rsidRDefault="002612F2" w:rsidP="002612F2">
            <w:pPr>
              <w:spacing w:after="0" w:line="240" w:lineRule="auto"/>
              <w:rPr>
                <w:rFonts w:ascii="Times New Roman" w:eastAsia="Times New Roman" w:hAnsi="Times New Roman" w:cs="Times New Roman"/>
                <w:sz w:val="24"/>
                <w:szCs w:val="24"/>
              </w:rPr>
            </w:pPr>
            <w:proofErr w:type="spellStart"/>
            <w:r w:rsidRPr="002612F2">
              <w:rPr>
                <w:rFonts w:ascii="Courier New" w:eastAsia="Times New Roman" w:hAnsi="Courier New" w:cs="Courier New"/>
                <w:sz w:val="20"/>
              </w:rPr>
              <w:t>struct</w:t>
            </w:r>
            <w:proofErr w:type="spellEnd"/>
            <w:r w:rsidRPr="002612F2">
              <w:rPr>
                <w:rFonts w:ascii="Times New Roman" w:eastAsia="Times New Roman" w:hAnsi="Times New Roman" w:cs="Times New Roman"/>
                <w:sz w:val="24"/>
                <w:szCs w:val="24"/>
              </w:rPr>
              <w:t xml:space="preserve"> </w:t>
            </w:r>
            <w:r w:rsidRPr="002612F2">
              <w:rPr>
                <w:rFonts w:ascii="Courier New" w:eastAsia="Times New Roman" w:hAnsi="Courier New" w:cs="Courier New"/>
                <w:sz w:val="20"/>
              </w:rPr>
              <w:t xml:space="preserve">Point </w:t>
            </w:r>
          </w:p>
          <w:p w:rsidR="002612F2" w:rsidRPr="002612F2" w:rsidRDefault="002612F2" w:rsidP="002612F2">
            <w:pPr>
              <w:spacing w:after="0" w:line="240" w:lineRule="auto"/>
              <w:rPr>
                <w:rFonts w:ascii="Times New Roman" w:eastAsia="Times New Roman" w:hAnsi="Times New Roman" w:cs="Times New Roman"/>
                <w:sz w:val="24"/>
                <w:szCs w:val="24"/>
              </w:rPr>
            </w:pPr>
            <w:r w:rsidRPr="002612F2">
              <w:rPr>
                <w:rFonts w:ascii="Courier New" w:eastAsia="Times New Roman" w:hAnsi="Courier New" w:cs="Courier New"/>
                <w:sz w:val="20"/>
              </w:rPr>
              <w:t xml:space="preserve">{ </w:t>
            </w:r>
          </w:p>
          <w:p w:rsidR="002612F2" w:rsidRPr="002612F2" w:rsidRDefault="002612F2" w:rsidP="002612F2">
            <w:pPr>
              <w:spacing w:after="0" w:line="240" w:lineRule="auto"/>
              <w:rPr>
                <w:rFonts w:ascii="Times New Roman" w:eastAsia="Times New Roman" w:hAnsi="Times New Roman" w:cs="Times New Roman"/>
                <w:sz w:val="24"/>
                <w:szCs w:val="24"/>
              </w:rPr>
            </w:pPr>
            <w:r w:rsidRPr="002612F2">
              <w:rPr>
                <w:rFonts w:ascii="Courier New" w:eastAsia="Times New Roman" w:hAnsi="Courier New" w:cs="Courier New"/>
                <w:sz w:val="20"/>
              </w:rPr>
              <w:t>   </w:t>
            </w:r>
            <w:proofErr w:type="spellStart"/>
            <w:r w:rsidRPr="002612F2">
              <w:rPr>
                <w:rFonts w:ascii="Courier New" w:eastAsia="Times New Roman" w:hAnsi="Courier New" w:cs="Courier New"/>
                <w:sz w:val="20"/>
              </w:rPr>
              <w:t>int</w:t>
            </w:r>
            <w:proofErr w:type="spellEnd"/>
            <w:r w:rsidRPr="002612F2">
              <w:rPr>
                <w:rFonts w:ascii="Times New Roman" w:eastAsia="Times New Roman" w:hAnsi="Times New Roman" w:cs="Times New Roman"/>
                <w:sz w:val="24"/>
                <w:szCs w:val="24"/>
              </w:rPr>
              <w:t xml:space="preserve"> </w:t>
            </w:r>
            <w:r w:rsidRPr="002612F2">
              <w:rPr>
                <w:rFonts w:ascii="Courier New" w:eastAsia="Times New Roman" w:hAnsi="Courier New" w:cs="Courier New"/>
                <w:sz w:val="20"/>
              </w:rPr>
              <w:t xml:space="preserve">x, y; </w:t>
            </w:r>
          </w:p>
          <w:p w:rsidR="002612F2" w:rsidRPr="002612F2" w:rsidRDefault="002612F2" w:rsidP="002612F2">
            <w:pPr>
              <w:spacing w:after="0" w:line="240" w:lineRule="auto"/>
              <w:rPr>
                <w:rFonts w:ascii="Times New Roman" w:eastAsia="Times New Roman" w:hAnsi="Times New Roman" w:cs="Times New Roman"/>
                <w:sz w:val="24"/>
                <w:szCs w:val="24"/>
              </w:rPr>
            </w:pPr>
            <w:r w:rsidRPr="002612F2">
              <w:rPr>
                <w:rFonts w:ascii="Courier New" w:eastAsia="Times New Roman" w:hAnsi="Courier New" w:cs="Courier New"/>
                <w:sz w:val="20"/>
              </w:rPr>
              <w:t xml:space="preserve">} p1;  // The variable p1 is declared with 'Point' </w:t>
            </w:r>
          </w:p>
          <w:p w:rsidR="002612F2" w:rsidRPr="002612F2" w:rsidRDefault="002612F2" w:rsidP="002612F2">
            <w:pPr>
              <w:spacing w:after="0" w:line="240" w:lineRule="auto"/>
              <w:rPr>
                <w:rFonts w:ascii="Times New Roman" w:eastAsia="Times New Roman" w:hAnsi="Times New Roman" w:cs="Times New Roman"/>
                <w:sz w:val="24"/>
                <w:szCs w:val="24"/>
              </w:rPr>
            </w:pPr>
            <w:r w:rsidRPr="002612F2">
              <w:rPr>
                <w:rFonts w:ascii="Courier New" w:eastAsia="Times New Roman" w:hAnsi="Courier New" w:cs="Courier New"/>
                <w:sz w:val="20"/>
              </w:rPr>
              <w:lastRenderedPageBreak/>
              <w:t> </w:t>
            </w:r>
            <w:r w:rsidRPr="002612F2">
              <w:rPr>
                <w:rFonts w:ascii="Times New Roman" w:eastAsia="Times New Roman" w:hAnsi="Times New Roman" w:cs="Times New Roman"/>
                <w:sz w:val="24"/>
                <w:szCs w:val="24"/>
              </w:rPr>
              <w:t> </w:t>
            </w:r>
          </w:p>
          <w:p w:rsidR="002612F2" w:rsidRPr="002612F2" w:rsidRDefault="002612F2" w:rsidP="002612F2">
            <w:pPr>
              <w:spacing w:after="0" w:line="240" w:lineRule="auto"/>
              <w:rPr>
                <w:rFonts w:ascii="Times New Roman" w:eastAsia="Times New Roman" w:hAnsi="Times New Roman" w:cs="Times New Roman"/>
                <w:sz w:val="24"/>
                <w:szCs w:val="24"/>
              </w:rPr>
            </w:pPr>
            <w:r w:rsidRPr="002612F2">
              <w:rPr>
                <w:rFonts w:ascii="Courier New" w:eastAsia="Times New Roman" w:hAnsi="Courier New" w:cs="Courier New"/>
                <w:sz w:val="20"/>
              </w:rPr>
              <w:t> </w:t>
            </w:r>
            <w:r w:rsidRPr="002612F2">
              <w:rPr>
                <w:rFonts w:ascii="Times New Roman" w:eastAsia="Times New Roman" w:hAnsi="Times New Roman" w:cs="Times New Roman"/>
                <w:sz w:val="24"/>
                <w:szCs w:val="24"/>
              </w:rPr>
              <w:t> </w:t>
            </w:r>
          </w:p>
          <w:p w:rsidR="002612F2" w:rsidRPr="002612F2" w:rsidRDefault="002612F2" w:rsidP="002612F2">
            <w:pPr>
              <w:spacing w:after="0" w:line="240" w:lineRule="auto"/>
              <w:rPr>
                <w:rFonts w:ascii="Times New Roman" w:eastAsia="Times New Roman" w:hAnsi="Times New Roman" w:cs="Times New Roman"/>
                <w:sz w:val="24"/>
                <w:szCs w:val="24"/>
              </w:rPr>
            </w:pPr>
            <w:r w:rsidRPr="002612F2">
              <w:rPr>
                <w:rFonts w:ascii="Courier New" w:eastAsia="Times New Roman" w:hAnsi="Courier New" w:cs="Courier New"/>
                <w:sz w:val="20"/>
              </w:rPr>
              <w:t xml:space="preserve">// A variable declaration like basic data types </w:t>
            </w:r>
          </w:p>
          <w:p w:rsidR="002612F2" w:rsidRPr="002612F2" w:rsidRDefault="002612F2" w:rsidP="002612F2">
            <w:pPr>
              <w:spacing w:after="0" w:line="240" w:lineRule="auto"/>
              <w:rPr>
                <w:rFonts w:ascii="Times New Roman" w:eastAsia="Times New Roman" w:hAnsi="Times New Roman" w:cs="Times New Roman"/>
                <w:sz w:val="24"/>
                <w:szCs w:val="24"/>
              </w:rPr>
            </w:pPr>
            <w:proofErr w:type="spellStart"/>
            <w:r w:rsidRPr="002612F2">
              <w:rPr>
                <w:rFonts w:ascii="Courier New" w:eastAsia="Times New Roman" w:hAnsi="Courier New" w:cs="Courier New"/>
                <w:sz w:val="20"/>
              </w:rPr>
              <w:t>struct</w:t>
            </w:r>
            <w:proofErr w:type="spellEnd"/>
            <w:r w:rsidRPr="002612F2">
              <w:rPr>
                <w:rFonts w:ascii="Times New Roman" w:eastAsia="Times New Roman" w:hAnsi="Times New Roman" w:cs="Times New Roman"/>
                <w:sz w:val="24"/>
                <w:szCs w:val="24"/>
              </w:rPr>
              <w:t xml:space="preserve"> </w:t>
            </w:r>
            <w:r w:rsidRPr="002612F2">
              <w:rPr>
                <w:rFonts w:ascii="Courier New" w:eastAsia="Times New Roman" w:hAnsi="Courier New" w:cs="Courier New"/>
                <w:sz w:val="20"/>
              </w:rPr>
              <w:t xml:space="preserve">Point </w:t>
            </w:r>
          </w:p>
          <w:p w:rsidR="002612F2" w:rsidRPr="002612F2" w:rsidRDefault="002612F2" w:rsidP="002612F2">
            <w:pPr>
              <w:spacing w:after="0" w:line="240" w:lineRule="auto"/>
              <w:rPr>
                <w:rFonts w:ascii="Times New Roman" w:eastAsia="Times New Roman" w:hAnsi="Times New Roman" w:cs="Times New Roman"/>
                <w:sz w:val="24"/>
                <w:szCs w:val="24"/>
              </w:rPr>
            </w:pPr>
            <w:r w:rsidRPr="002612F2">
              <w:rPr>
                <w:rFonts w:ascii="Courier New" w:eastAsia="Times New Roman" w:hAnsi="Courier New" w:cs="Courier New"/>
                <w:sz w:val="20"/>
              </w:rPr>
              <w:t xml:space="preserve">{ </w:t>
            </w:r>
          </w:p>
          <w:p w:rsidR="002612F2" w:rsidRPr="002612F2" w:rsidRDefault="002612F2" w:rsidP="002612F2">
            <w:pPr>
              <w:spacing w:after="0" w:line="240" w:lineRule="auto"/>
              <w:rPr>
                <w:rFonts w:ascii="Times New Roman" w:eastAsia="Times New Roman" w:hAnsi="Times New Roman" w:cs="Times New Roman"/>
                <w:sz w:val="24"/>
                <w:szCs w:val="24"/>
              </w:rPr>
            </w:pPr>
            <w:r w:rsidRPr="002612F2">
              <w:rPr>
                <w:rFonts w:ascii="Courier New" w:eastAsia="Times New Roman" w:hAnsi="Courier New" w:cs="Courier New"/>
                <w:sz w:val="20"/>
              </w:rPr>
              <w:t>   </w:t>
            </w:r>
            <w:proofErr w:type="spellStart"/>
            <w:r w:rsidRPr="002612F2">
              <w:rPr>
                <w:rFonts w:ascii="Courier New" w:eastAsia="Times New Roman" w:hAnsi="Courier New" w:cs="Courier New"/>
                <w:sz w:val="20"/>
              </w:rPr>
              <w:t>int</w:t>
            </w:r>
            <w:proofErr w:type="spellEnd"/>
            <w:r w:rsidRPr="002612F2">
              <w:rPr>
                <w:rFonts w:ascii="Times New Roman" w:eastAsia="Times New Roman" w:hAnsi="Times New Roman" w:cs="Times New Roman"/>
                <w:sz w:val="24"/>
                <w:szCs w:val="24"/>
              </w:rPr>
              <w:t xml:space="preserve"> </w:t>
            </w:r>
            <w:r w:rsidRPr="002612F2">
              <w:rPr>
                <w:rFonts w:ascii="Courier New" w:eastAsia="Times New Roman" w:hAnsi="Courier New" w:cs="Courier New"/>
                <w:sz w:val="20"/>
              </w:rPr>
              <w:t xml:space="preserve">x, y; </w:t>
            </w:r>
          </w:p>
          <w:p w:rsidR="002612F2" w:rsidRPr="002612F2" w:rsidRDefault="002612F2" w:rsidP="002612F2">
            <w:pPr>
              <w:spacing w:after="0" w:line="240" w:lineRule="auto"/>
              <w:rPr>
                <w:rFonts w:ascii="Times New Roman" w:eastAsia="Times New Roman" w:hAnsi="Times New Roman" w:cs="Times New Roman"/>
                <w:sz w:val="24"/>
                <w:szCs w:val="24"/>
              </w:rPr>
            </w:pPr>
            <w:r w:rsidRPr="002612F2">
              <w:rPr>
                <w:rFonts w:ascii="Courier New" w:eastAsia="Times New Roman" w:hAnsi="Courier New" w:cs="Courier New"/>
                <w:sz w:val="20"/>
              </w:rPr>
              <w:t xml:space="preserve">};  </w:t>
            </w:r>
          </w:p>
          <w:p w:rsidR="002612F2" w:rsidRPr="002612F2" w:rsidRDefault="002612F2" w:rsidP="002612F2">
            <w:pPr>
              <w:spacing w:after="0" w:line="240" w:lineRule="auto"/>
              <w:rPr>
                <w:rFonts w:ascii="Times New Roman" w:eastAsia="Times New Roman" w:hAnsi="Times New Roman" w:cs="Times New Roman"/>
                <w:sz w:val="24"/>
                <w:szCs w:val="24"/>
              </w:rPr>
            </w:pPr>
            <w:r w:rsidRPr="002612F2">
              <w:rPr>
                <w:rFonts w:ascii="Courier New" w:eastAsia="Times New Roman" w:hAnsi="Courier New" w:cs="Courier New"/>
                <w:sz w:val="20"/>
              </w:rPr>
              <w:t> </w:t>
            </w:r>
            <w:r w:rsidRPr="002612F2">
              <w:rPr>
                <w:rFonts w:ascii="Times New Roman" w:eastAsia="Times New Roman" w:hAnsi="Times New Roman" w:cs="Times New Roman"/>
                <w:sz w:val="24"/>
                <w:szCs w:val="24"/>
              </w:rPr>
              <w:t> </w:t>
            </w:r>
          </w:p>
          <w:p w:rsidR="002612F2" w:rsidRPr="002612F2" w:rsidRDefault="002612F2" w:rsidP="002612F2">
            <w:pPr>
              <w:spacing w:after="0" w:line="240" w:lineRule="auto"/>
              <w:rPr>
                <w:rFonts w:ascii="Times New Roman" w:eastAsia="Times New Roman" w:hAnsi="Times New Roman" w:cs="Times New Roman"/>
                <w:sz w:val="24"/>
                <w:szCs w:val="24"/>
              </w:rPr>
            </w:pPr>
            <w:proofErr w:type="spellStart"/>
            <w:r w:rsidRPr="002612F2">
              <w:rPr>
                <w:rFonts w:ascii="Courier New" w:eastAsia="Times New Roman" w:hAnsi="Courier New" w:cs="Courier New"/>
                <w:sz w:val="20"/>
              </w:rPr>
              <w:t>int</w:t>
            </w:r>
            <w:proofErr w:type="spellEnd"/>
            <w:r w:rsidRPr="002612F2">
              <w:rPr>
                <w:rFonts w:ascii="Times New Roman" w:eastAsia="Times New Roman" w:hAnsi="Times New Roman" w:cs="Times New Roman"/>
                <w:sz w:val="24"/>
                <w:szCs w:val="24"/>
              </w:rPr>
              <w:t xml:space="preserve"> </w:t>
            </w:r>
            <w:r w:rsidRPr="002612F2">
              <w:rPr>
                <w:rFonts w:ascii="Courier New" w:eastAsia="Times New Roman" w:hAnsi="Courier New" w:cs="Courier New"/>
                <w:sz w:val="20"/>
              </w:rPr>
              <w:t xml:space="preserve">main() </w:t>
            </w:r>
          </w:p>
          <w:p w:rsidR="002612F2" w:rsidRPr="002612F2" w:rsidRDefault="002612F2" w:rsidP="002612F2">
            <w:pPr>
              <w:spacing w:after="0" w:line="240" w:lineRule="auto"/>
              <w:rPr>
                <w:rFonts w:ascii="Times New Roman" w:eastAsia="Times New Roman" w:hAnsi="Times New Roman" w:cs="Times New Roman"/>
                <w:sz w:val="24"/>
                <w:szCs w:val="24"/>
              </w:rPr>
            </w:pPr>
            <w:r w:rsidRPr="002612F2">
              <w:rPr>
                <w:rFonts w:ascii="Courier New" w:eastAsia="Times New Roman" w:hAnsi="Courier New" w:cs="Courier New"/>
                <w:sz w:val="20"/>
              </w:rPr>
              <w:t xml:space="preserve">{ </w:t>
            </w:r>
          </w:p>
          <w:p w:rsidR="002612F2" w:rsidRPr="002612F2" w:rsidRDefault="002612F2" w:rsidP="002612F2">
            <w:pPr>
              <w:spacing w:after="0" w:line="240" w:lineRule="auto"/>
              <w:rPr>
                <w:rFonts w:ascii="Times New Roman" w:eastAsia="Times New Roman" w:hAnsi="Times New Roman" w:cs="Times New Roman"/>
                <w:sz w:val="24"/>
                <w:szCs w:val="24"/>
              </w:rPr>
            </w:pPr>
            <w:r w:rsidRPr="002612F2">
              <w:rPr>
                <w:rFonts w:ascii="Courier New" w:eastAsia="Times New Roman" w:hAnsi="Courier New" w:cs="Courier New"/>
                <w:sz w:val="20"/>
              </w:rPr>
              <w:t>   </w:t>
            </w:r>
            <w:proofErr w:type="spellStart"/>
            <w:r w:rsidRPr="002612F2">
              <w:rPr>
                <w:rFonts w:ascii="Courier New" w:eastAsia="Times New Roman" w:hAnsi="Courier New" w:cs="Courier New"/>
                <w:sz w:val="20"/>
              </w:rPr>
              <w:t>struct</w:t>
            </w:r>
            <w:proofErr w:type="spellEnd"/>
            <w:r w:rsidRPr="002612F2">
              <w:rPr>
                <w:rFonts w:ascii="Times New Roman" w:eastAsia="Times New Roman" w:hAnsi="Times New Roman" w:cs="Times New Roman"/>
                <w:sz w:val="24"/>
                <w:szCs w:val="24"/>
              </w:rPr>
              <w:t xml:space="preserve"> </w:t>
            </w:r>
            <w:r w:rsidRPr="002612F2">
              <w:rPr>
                <w:rFonts w:ascii="Courier New" w:eastAsia="Times New Roman" w:hAnsi="Courier New" w:cs="Courier New"/>
                <w:sz w:val="20"/>
              </w:rPr>
              <w:t xml:space="preserve">Point p1;  // The variable p1 is declared like a normal variable </w:t>
            </w:r>
          </w:p>
          <w:p w:rsidR="002612F2" w:rsidRPr="002612F2" w:rsidRDefault="002612F2" w:rsidP="002612F2">
            <w:pPr>
              <w:spacing w:after="0" w:line="240" w:lineRule="auto"/>
              <w:rPr>
                <w:rFonts w:ascii="Times New Roman" w:eastAsia="Times New Roman" w:hAnsi="Times New Roman" w:cs="Times New Roman"/>
                <w:sz w:val="24"/>
                <w:szCs w:val="24"/>
              </w:rPr>
            </w:pPr>
            <w:r w:rsidRPr="002612F2">
              <w:rPr>
                <w:rFonts w:ascii="Courier New" w:eastAsia="Times New Roman" w:hAnsi="Courier New" w:cs="Courier New"/>
                <w:sz w:val="20"/>
              </w:rPr>
              <w:t>}</w:t>
            </w:r>
          </w:p>
        </w:tc>
      </w:tr>
    </w:tbl>
    <w:p w:rsidR="002612F2" w:rsidRPr="002612F2" w:rsidRDefault="002612F2" w:rsidP="002612F2">
      <w:pPr>
        <w:spacing w:after="150" w:line="240" w:lineRule="auto"/>
        <w:textAlignment w:val="baseline"/>
        <w:rPr>
          <w:rFonts w:ascii="Arial" w:eastAsia="Times New Roman" w:hAnsi="Arial" w:cs="Arial"/>
          <w:sz w:val="24"/>
          <w:szCs w:val="24"/>
        </w:rPr>
      </w:pPr>
      <w:r w:rsidRPr="002612F2">
        <w:rPr>
          <w:rFonts w:ascii="Arial" w:eastAsia="Times New Roman" w:hAnsi="Arial" w:cs="Arial"/>
          <w:sz w:val="24"/>
          <w:szCs w:val="24"/>
        </w:rPr>
        <w:lastRenderedPageBreak/>
        <w:t xml:space="preserve">Note: In C++, the </w:t>
      </w:r>
      <w:proofErr w:type="spellStart"/>
      <w:r w:rsidRPr="002612F2">
        <w:rPr>
          <w:rFonts w:ascii="Arial" w:eastAsia="Times New Roman" w:hAnsi="Arial" w:cs="Arial"/>
          <w:sz w:val="24"/>
          <w:szCs w:val="24"/>
        </w:rPr>
        <w:t>struct</w:t>
      </w:r>
      <w:proofErr w:type="spellEnd"/>
      <w:r w:rsidRPr="002612F2">
        <w:rPr>
          <w:rFonts w:ascii="Arial" w:eastAsia="Times New Roman" w:hAnsi="Arial" w:cs="Arial"/>
          <w:sz w:val="24"/>
          <w:szCs w:val="24"/>
        </w:rPr>
        <w:t xml:space="preserve"> keyword is optional before in declaration of a variable. In C, it is mandatory.</w:t>
      </w:r>
    </w:p>
    <w:p w:rsidR="002612F2" w:rsidRPr="002612F2" w:rsidRDefault="002612F2" w:rsidP="002612F2">
      <w:pPr>
        <w:spacing w:after="0" w:line="285" w:lineRule="atLeast"/>
        <w:jc w:val="both"/>
        <w:textAlignment w:val="baseline"/>
        <w:rPr>
          <w:ins w:id="0" w:author="Unknown"/>
          <w:rFonts w:ascii="Arial" w:eastAsia="Times New Roman" w:hAnsi="Arial" w:cs="Arial"/>
          <w:sz w:val="24"/>
          <w:szCs w:val="24"/>
        </w:rPr>
      </w:pPr>
      <w:ins w:id="1" w:author="Unknown">
        <w:r w:rsidRPr="002612F2">
          <w:rPr>
            <w:rFonts w:ascii="Arial" w:eastAsia="Times New Roman" w:hAnsi="Arial" w:cs="Arial"/>
            <w:sz w:val="24"/>
            <w:szCs w:val="24"/>
          </w:rPr>
          <w:br/>
        </w:r>
      </w:ins>
    </w:p>
    <w:p w:rsidR="002612F2" w:rsidRPr="002612F2" w:rsidRDefault="002612F2" w:rsidP="002612F2">
      <w:pPr>
        <w:spacing w:after="0" w:line="240" w:lineRule="auto"/>
        <w:textAlignment w:val="baseline"/>
        <w:rPr>
          <w:ins w:id="2" w:author="Unknown"/>
          <w:rFonts w:ascii="Arial" w:eastAsia="Times New Roman" w:hAnsi="Arial" w:cs="Arial"/>
          <w:sz w:val="24"/>
          <w:szCs w:val="24"/>
        </w:rPr>
      </w:pPr>
      <w:ins w:id="3" w:author="Unknown">
        <w:r w:rsidRPr="002612F2">
          <w:rPr>
            <w:rFonts w:ascii="Arial" w:eastAsia="Times New Roman" w:hAnsi="Arial" w:cs="Arial"/>
            <w:b/>
            <w:bCs/>
            <w:i/>
            <w:iCs/>
            <w:sz w:val="24"/>
            <w:szCs w:val="24"/>
          </w:rPr>
          <w:t>How to initialize structure members?</w:t>
        </w:r>
        <w:r w:rsidRPr="002612F2">
          <w:rPr>
            <w:rFonts w:ascii="Arial" w:eastAsia="Times New Roman" w:hAnsi="Arial" w:cs="Arial"/>
            <w:sz w:val="24"/>
            <w:szCs w:val="24"/>
          </w:rPr>
          <w:br/>
          <w:t>Structure members </w:t>
        </w:r>
        <w:r w:rsidRPr="002612F2">
          <w:rPr>
            <w:rFonts w:ascii="Arial" w:eastAsia="Times New Roman" w:hAnsi="Arial" w:cs="Arial"/>
            <w:b/>
            <w:bCs/>
            <w:sz w:val="24"/>
            <w:szCs w:val="24"/>
          </w:rPr>
          <w:t>cannot be</w:t>
        </w:r>
        <w:r w:rsidRPr="002612F2">
          <w:rPr>
            <w:rFonts w:ascii="Arial" w:eastAsia="Times New Roman" w:hAnsi="Arial" w:cs="Arial"/>
            <w:sz w:val="24"/>
            <w:szCs w:val="24"/>
          </w:rPr>
          <w:t> initialized with declaration. For example the following C program fails in compilation.</w:t>
        </w:r>
      </w:ins>
    </w:p>
    <w:tbl>
      <w:tblPr>
        <w:tblW w:w="8895" w:type="dxa"/>
        <w:tblCellMar>
          <w:left w:w="0" w:type="dxa"/>
          <w:right w:w="0" w:type="dxa"/>
        </w:tblCellMar>
        <w:tblLook w:val="04A0"/>
      </w:tblPr>
      <w:tblGrid>
        <w:gridCol w:w="8895"/>
      </w:tblGrid>
      <w:tr w:rsidR="002612F2" w:rsidRPr="002612F2" w:rsidTr="002612F2">
        <w:tc>
          <w:tcPr>
            <w:tcW w:w="8895" w:type="dxa"/>
            <w:vAlign w:val="center"/>
            <w:hideMark/>
          </w:tcPr>
          <w:p w:rsidR="006D7477" w:rsidRDefault="006D7477" w:rsidP="002612F2">
            <w:pPr>
              <w:spacing w:after="0" w:line="240" w:lineRule="auto"/>
              <w:rPr>
                <w:rFonts w:ascii="Courier New" w:eastAsia="Times New Roman" w:hAnsi="Courier New" w:cs="Courier New"/>
                <w:sz w:val="20"/>
              </w:rPr>
            </w:pPr>
          </w:p>
          <w:p w:rsidR="006D7477" w:rsidRDefault="006D7477" w:rsidP="002612F2">
            <w:pPr>
              <w:spacing w:after="0" w:line="240" w:lineRule="auto"/>
              <w:rPr>
                <w:rFonts w:ascii="Courier New" w:eastAsia="Times New Roman" w:hAnsi="Courier New" w:cs="Courier New"/>
                <w:sz w:val="20"/>
              </w:rPr>
            </w:pPr>
          </w:p>
          <w:p w:rsidR="002612F2" w:rsidRPr="002612F2" w:rsidRDefault="002612F2" w:rsidP="002612F2">
            <w:pPr>
              <w:spacing w:after="0" w:line="240" w:lineRule="auto"/>
              <w:rPr>
                <w:rFonts w:ascii="Times New Roman" w:eastAsia="Times New Roman" w:hAnsi="Times New Roman" w:cs="Times New Roman"/>
                <w:sz w:val="24"/>
                <w:szCs w:val="24"/>
              </w:rPr>
            </w:pPr>
            <w:proofErr w:type="spellStart"/>
            <w:r w:rsidRPr="002612F2">
              <w:rPr>
                <w:rFonts w:ascii="Courier New" w:eastAsia="Times New Roman" w:hAnsi="Courier New" w:cs="Courier New"/>
                <w:sz w:val="20"/>
              </w:rPr>
              <w:t>struct</w:t>
            </w:r>
            <w:proofErr w:type="spellEnd"/>
            <w:r w:rsidRPr="002612F2">
              <w:rPr>
                <w:rFonts w:ascii="Times New Roman" w:eastAsia="Times New Roman" w:hAnsi="Times New Roman" w:cs="Times New Roman"/>
                <w:sz w:val="24"/>
                <w:szCs w:val="24"/>
              </w:rPr>
              <w:t xml:space="preserve"> </w:t>
            </w:r>
            <w:r w:rsidRPr="002612F2">
              <w:rPr>
                <w:rFonts w:ascii="Courier New" w:eastAsia="Times New Roman" w:hAnsi="Courier New" w:cs="Courier New"/>
                <w:sz w:val="20"/>
              </w:rPr>
              <w:t xml:space="preserve">Point </w:t>
            </w:r>
          </w:p>
          <w:p w:rsidR="002612F2" w:rsidRPr="002612F2" w:rsidRDefault="002612F2" w:rsidP="002612F2">
            <w:pPr>
              <w:spacing w:after="0" w:line="240" w:lineRule="auto"/>
              <w:rPr>
                <w:rFonts w:ascii="Times New Roman" w:eastAsia="Times New Roman" w:hAnsi="Times New Roman" w:cs="Times New Roman"/>
                <w:sz w:val="24"/>
                <w:szCs w:val="24"/>
              </w:rPr>
            </w:pPr>
            <w:r w:rsidRPr="002612F2">
              <w:rPr>
                <w:rFonts w:ascii="Courier New" w:eastAsia="Times New Roman" w:hAnsi="Courier New" w:cs="Courier New"/>
                <w:sz w:val="20"/>
              </w:rPr>
              <w:t xml:space="preserve">{ </w:t>
            </w:r>
          </w:p>
          <w:p w:rsidR="002612F2" w:rsidRPr="002612F2" w:rsidRDefault="002612F2" w:rsidP="002612F2">
            <w:pPr>
              <w:spacing w:after="0" w:line="240" w:lineRule="auto"/>
              <w:rPr>
                <w:rFonts w:ascii="Times New Roman" w:eastAsia="Times New Roman" w:hAnsi="Times New Roman" w:cs="Times New Roman"/>
                <w:sz w:val="24"/>
                <w:szCs w:val="24"/>
              </w:rPr>
            </w:pPr>
            <w:r w:rsidRPr="002612F2">
              <w:rPr>
                <w:rFonts w:ascii="Courier New" w:eastAsia="Times New Roman" w:hAnsi="Courier New" w:cs="Courier New"/>
                <w:sz w:val="20"/>
              </w:rPr>
              <w:t>   </w:t>
            </w:r>
            <w:proofErr w:type="spellStart"/>
            <w:r w:rsidRPr="002612F2">
              <w:rPr>
                <w:rFonts w:ascii="Courier New" w:eastAsia="Times New Roman" w:hAnsi="Courier New" w:cs="Courier New"/>
                <w:sz w:val="20"/>
              </w:rPr>
              <w:t>int</w:t>
            </w:r>
            <w:proofErr w:type="spellEnd"/>
            <w:r w:rsidRPr="002612F2">
              <w:rPr>
                <w:rFonts w:ascii="Times New Roman" w:eastAsia="Times New Roman" w:hAnsi="Times New Roman" w:cs="Times New Roman"/>
                <w:sz w:val="24"/>
                <w:szCs w:val="24"/>
              </w:rPr>
              <w:t xml:space="preserve"> </w:t>
            </w:r>
            <w:r w:rsidRPr="002612F2">
              <w:rPr>
                <w:rFonts w:ascii="Courier New" w:eastAsia="Times New Roman" w:hAnsi="Courier New" w:cs="Courier New"/>
                <w:sz w:val="20"/>
              </w:rPr>
              <w:t xml:space="preserve">x = 0;  // COMPILER ERROR:  cannot initialize members here </w:t>
            </w:r>
          </w:p>
          <w:p w:rsidR="002612F2" w:rsidRPr="002612F2" w:rsidRDefault="002612F2" w:rsidP="002612F2">
            <w:pPr>
              <w:spacing w:after="0" w:line="240" w:lineRule="auto"/>
              <w:rPr>
                <w:rFonts w:ascii="Times New Roman" w:eastAsia="Times New Roman" w:hAnsi="Times New Roman" w:cs="Times New Roman"/>
                <w:sz w:val="24"/>
                <w:szCs w:val="24"/>
              </w:rPr>
            </w:pPr>
            <w:r w:rsidRPr="002612F2">
              <w:rPr>
                <w:rFonts w:ascii="Courier New" w:eastAsia="Times New Roman" w:hAnsi="Courier New" w:cs="Courier New"/>
                <w:sz w:val="20"/>
              </w:rPr>
              <w:t>   </w:t>
            </w:r>
            <w:proofErr w:type="spellStart"/>
            <w:r w:rsidRPr="002612F2">
              <w:rPr>
                <w:rFonts w:ascii="Courier New" w:eastAsia="Times New Roman" w:hAnsi="Courier New" w:cs="Courier New"/>
                <w:sz w:val="20"/>
              </w:rPr>
              <w:t>int</w:t>
            </w:r>
            <w:proofErr w:type="spellEnd"/>
            <w:r w:rsidRPr="002612F2">
              <w:rPr>
                <w:rFonts w:ascii="Times New Roman" w:eastAsia="Times New Roman" w:hAnsi="Times New Roman" w:cs="Times New Roman"/>
                <w:sz w:val="24"/>
                <w:szCs w:val="24"/>
              </w:rPr>
              <w:t xml:space="preserve"> </w:t>
            </w:r>
            <w:r w:rsidRPr="002612F2">
              <w:rPr>
                <w:rFonts w:ascii="Courier New" w:eastAsia="Times New Roman" w:hAnsi="Courier New" w:cs="Courier New"/>
                <w:sz w:val="20"/>
              </w:rPr>
              <w:t xml:space="preserve">y = 0;  // COMPILER ERROR:  cannot initialize members here </w:t>
            </w:r>
          </w:p>
          <w:p w:rsidR="002612F2" w:rsidRPr="002612F2" w:rsidRDefault="002612F2" w:rsidP="002612F2">
            <w:pPr>
              <w:spacing w:after="0" w:line="240" w:lineRule="auto"/>
              <w:rPr>
                <w:rFonts w:ascii="Times New Roman" w:eastAsia="Times New Roman" w:hAnsi="Times New Roman" w:cs="Times New Roman"/>
                <w:sz w:val="24"/>
                <w:szCs w:val="24"/>
              </w:rPr>
            </w:pPr>
            <w:r w:rsidRPr="002612F2">
              <w:rPr>
                <w:rFonts w:ascii="Courier New" w:eastAsia="Times New Roman" w:hAnsi="Courier New" w:cs="Courier New"/>
                <w:sz w:val="20"/>
              </w:rPr>
              <w:t xml:space="preserve">};  </w:t>
            </w:r>
          </w:p>
        </w:tc>
      </w:tr>
    </w:tbl>
    <w:p w:rsidR="002612F2" w:rsidRPr="002612F2" w:rsidRDefault="002612F2" w:rsidP="002612F2">
      <w:pPr>
        <w:spacing w:after="150" w:line="240" w:lineRule="auto"/>
        <w:textAlignment w:val="baseline"/>
        <w:rPr>
          <w:ins w:id="4" w:author="Unknown"/>
          <w:rFonts w:ascii="Arial" w:eastAsia="Times New Roman" w:hAnsi="Arial" w:cs="Arial"/>
          <w:sz w:val="24"/>
          <w:szCs w:val="24"/>
        </w:rPr>
      </w:pPr>
      <w:ins w:id="5" w:author="Unknown">
        <w:r w:rsidRPr="002612F2">
          <w:rPr>
            <w:rFonts w:ascii="Arial" w:eastAsia="Times New Roman" w:hAnsi="Arial" w:cs="Arial"/>
            <w:sz w:val="24"/>
            <w:szCs w:val="24"/>
          </w:rPr>
          <w:t xml:space="preserve">The reason for above error is simple, when a </w:t>
        </w:r>
        <w:proofErr w:type="spellStart"/>
        <w:r w:rsidRPr="002612F2">
          <w:rPr>
            <w:rFonts w:ascii="Arial" w:eastAsia="Times New Roman" w:hAnsi="Arial" w:cs="Arial"/>
            <w:sz w:val="24"/>
            <w:szCs w:val="24"/>
          </w:rPr>
          <w:t>datatype</w:t>
        </w:r>
        <w:proofErr w:type="spellEnd"/>
        <w:r w:rsidRPr="002612F2">
          <w:rPr>
            <w:rFonts w:ascii="Arial" w:eastAsia="Times New Roman" w:hAnsi="Arial" w:cs="Arial"/>
            <w:sz w:val="24"/>
            <w:szCs w:val="24"/>
          </w:rPr>
          <w:t xml:space="preserve"> is </w:t>
        </w:r>
        <w:proofErr w:type="gramStart"/>
        <w:r w:rsidRPr="002612F2">
          <w:rPr>
            <w:rFonts w:ascii="Arial" w:eastAsia="Times New Roman" w:hAnsi="Arial" w:cs="Arial"/>
            <w:sz w:val="24"/>
            <w:szCs w:val="24"/>
          </w:rPr>
          <w:t>declared,</w:t>
        </w:r>
        <w:proofErr w:type="gramEnd"/>
        <w:r w:rsidRPr="002612F2">
          <w:rPr>
            <w:rFonts w:ascii="Arial" w:eastAsia="Times New Roman" w:hAnsi="Arial" w:cs="Arial"/>
            <w:sz w:val="24"/>
            <w:szCs w:val="24"/>
          </w:rPr>
          <w:t xml:space="preserve"> no memory is allocated for it. Memory is allocated only when variables are created.</w:t>
        </w:r>
      </w:ins>
    </w:p>
    <w:p w:rsidR="002612F2" w:rsidRPr="002612F2" w:rsidRDefault="002612F2" w:rsidP="002612F2">
      <w:pPr>
        <w:spacing w:after="0" w:line="240" w:lineRule="auto"/>
        <w:textAlignment w:val="baseline"/>
        <w:rPr>
          <w:ins w:id="6" w:author="Unknown"/>
          <w:rFonts w:ascii="Arial" w:eastAsia="Times New Roman" w:hAnsi="Arial" w:cs="Arial"/>
          <w:sz w:val="24"/>
          <w:szCs w:val="24"/>
        </w:rPr>
      </w:pPr>
      <w:ins w:id="7" w:author="Unknown">
        <w:r w:rsidRPr="002612F2">
          <w:rPr>
            <w:rFonts w:ascii="Arial" w:eastAsia="Times New Roman" w:hAnsi="Arial" w:cs="Arial"/>
            <w:sz w:val="24"/>
            <w:szCs w:val="24"/>
          </w:rPr>
          <w:t>Structure members </w:t>
        </w:r>
        <w:r w:rsidRPr="002612F2">
          <w:rPr>
            <w:rFonts w:ascii="Arial" w:eastAsia="Times New Roman" w:hAnsi="Arial" w:cs="Arial"/>
            <w:b/>
            <w:bCs/>
            <w:sz w:val="24"/>
            <w:szCs w:val="24"/>
          </w:rPr>
          <w:t>can be</w:t>
        </w:r>
        <w:r w:rsidRPr="002612F2">
          <w:rPr>
            <w:rFonts w:ascii="Arial" w:eastAsia="Times New Roman" w:hAnsi="Arial" w:cs="Arial"/>
            <w:sz w:val="24"/>
            <w:szCs w:val="24"/>
          </w:rPr>
          <w:t> initialized using curly braces ‘{}’. For example, following is a valid initialization.</w:t>
        </w:r>
      </w:ins>
    </w:p>
    <w:tbl>
      <w:tblPr>
        <w:tblW w:w="8895" w:type="dxa"/>
        <w:tblCellMar>
          <w:left w:w="0" w:type="dxa"/>
          <w:right w:w="0" w:type="dxa"/>
        </w:tblCellMar>
        <w:tblLook w:val="04A0"/>
      </w:tblPr>
      <w:tblGrid>
        <w:gridCol w:w="8895"/>
      </w:tblGrid>
      <w:tr w:rsidR="002612F2" w:rsidRPr="002612F2" w:rsidTr="002612F2">
        <w:tc>
          <w:tcPr>
            <w:tcW w:w="8895" w:type="dxa"/>
            <w:vAlign w:val="center"/>
            <w:hideMark/>
          </w:tcPr>
          <w:p w:rsidR="002612F2" w:rsidRDefault="002612F2" w:rsidP="002612F2">
            <w:pPr>
              <w:spacing w:after="0" w:line="240" w:lineRule="auto"/>
              <w:rPr>
                <w:rFonts w:ascii="Courier New" w:eastAsia="Times New Roman" w:hAnsi="Courier New" w:cs="Courier New"/>
                <w:sz w:val="20"/>
              </w:rPr>
            </w:pPr>
          </w:p>
          <w:p w:rsidR="002612F2" w:rsidRDefault="002612F2" w:rsidP="002612F2">
            <w:pPr>
              <w:spacing w:after="0" w:line="240" w:lineRule="auto"/>
              <w:rPr>
                <w:rFonts w:ascii="Courier New" w:eastAsia="Times New Roman" w:hAnsi="Courier New" w:cs="Courier New"/>
                <w:sz w:val="20"/>
              </w:rPr>
            </w:pPr>
          </w:p>
          <w:p w:rsidR="002612F2" w:rsidRPr="002612F2" w:rsidRDefault="002612F2" w:rsidP="002612F2">
            <w:pPr>
              <w:spacing w:after="0" w:line="240" w:lineRule="auto"/>
              <w:rPr>
                <w:rFonts w:ascii="Times New Roman" w:eastAsia="Times New Roman" w:hAnsi="Times New Roman" w:cs="Times New Roman"/>
                <w:sz w:val="24"/>
                <w:szCs w:val="24"/>
              </w:rPr>
            </w:pPr>
            <w:proofErr w:type="spellStart"/>
            <w:r w:rsidRPr="002612F2">
              <w:rPr>
                <w:rFonts w:ascii="Courier New" w:eastAsia="Times New Roman" w:hAnsi="Courier New" w:cs="Courier New"/>
                <w:sz w:val="20"/>
              </w:rPr>
              <w:t>struct</w:t>
            </w:r>
            <w:proofErr w:type="spellEnd"/>
            <w:r w:rsidRPr="002612F2">
              <w:rPr>
                <w:rFonts w:ascii="Times New Roman" w:eastAsia="Times New Roman" w:hAnsi="Times New Roman" w:cs="Times New Roman"/>
                <w:sz w:val="24"/>
                <w:szCs w:val="24"/>
              </w:rPr>
              <w:t xml:space="preserve"> </w:t>
            </w:r>
            <w:r w:rsidRPr="002612F2">
              <w:rPr>
                <w:rFonts w:ascii="Courier New" w:eastAsia="Times New Roman" w:hAnsi="Courier New" w:cs="Courier New"/>
                <w:sz w:val="20"/>
              </w:rPr>
              <w:t xml:space="preserve">Point </w:t>
            </w:r>
          </w:p>
          <w:p w:rsidR="002612F2" w:rsidRPr="002612F2" w:rsidRDefault="002612F2" w:rsidP="002612F2">
            <w:pPr>
              <w:spacing w:after="0" w:line="240" w:lineRule="auto"/>
              <w:rPr>
                <w:rFonts w:ascii="Times New Roman" w:eastAsia="Times New Roman" w:hAnsi="Times New Roman" w:cs="Times New Roman"/>
                <w:sz w:val="24"/>
                <w:szCs w:val="24"/>
              </w:rPr>
            </w:pPr>
            <w:r w:rsidRPr="002612F2">
              <w:rPr>
                <w:rFonts w:ascii="Courier New" w:eastAsia="Times New Roman" w:hAnsi="Courier New" w:cs="Courier New"/>
                <w:sz w:val="20"/>
              </w:rPr>
              <w:t xml:space="preserve">{ </w:t>
            </w:r>
          </w:p>
          <w:p w:rsidR="002612F2" w:rsidRPr="002612F2" w:rsidRDefault="002612F2" w:rsidP="002612F2">
            <w:pPr>
              <w:spacing w:after="0" w:line="240" w:lineRule="auto"/>
              <w:rPr>
                <w:rFonts w:ascii="Times New Roman" w:eastAsia="Times New Roman" w:hAnsi="Times New Roman" w:cs="Times New Roman"/>
                <w:sz w:val="24"/>
                <w:szCs w:val="24"/>
              </w:rPr>
            </w:pPr>
            <w:r w:rsidRPr="002612F2">
              <w:rPr>
                <w:rFonts w:ascii="Courier New" w:eastAsia="Times New Roman" w:hAnsi="Courier New" w:cs="Courier New"/>
                <w:sz w:val="20"/>
              </w:rPr>
              <w:t>   </w:t>
            </w:r>
            <w:proofErr w:type="spellStart"/>
            <w:r w:rsidRPr="002612F2">
              <w:rPr>
                <w:rFonts w:ascii="Courier New" w:eastAsia="Times New Roman" w:hAnsi="Courier New" w:cs="Courier New"/>
                <w:sz w:val="20"/>
              </w:rPr>
              <w:t>int</w:t>
            </w:r>
            <w:proofErr w:type="spellEnd"/>
            <w:r w:rsidRPr="002612F2">
              <w:rPr>
                <w:rFonts w:ascii="Times New Roman" w:eastAsia="Times New Roman" w:hAnsi="Times New Roman" w:cs="Times New Roman"/>
                <w:sz w:val="24"/>
                <w:szCs w:val="24"/>
              </w:rPr>
              <w:t xml:space="preserve"> </w:t>
            </w:r>
            <w:r w:rsidRPr="002612F2">
              <w:rPr>
                <w:rFonts w:ascii="Courier New" w:eastAsia="Times New Roman" w:hAnsi="Courier New" w:cs="Courier New"/>
                <w:sz w:val="20"/>
              </w:rPr>
              <w:t xml:space="preserve">x, y; </w:t>
            </w:r>
          </w:p>
          <w:p w:rsidR="002612F2" w:rsidRPr="002612F2" w:rsidRDefault="002612F2" w:rsidP="002612F2">
            <w:pPr>
              <w:spacing w:after="0" w:line="240" w:lineRule="auto"/>
              <w:rPr>
                <w:rFonts w:ascii="Times New Roman" w:eastAsia="Times New Roman" w:hAnsi="Times New Roman" w:cs="Times New Roman"/>
                <w:sz w:val="24"/>
                <w:szCs w:val="24"/>
              </w:rPr>
            </w:pPr>
            <w:r w:rsidRPr="002612F2">
              <w:rPr>
                <w:rFonts w:ascii="Courier New" w:eastAsia="Times New Roman" w:hAnsi="Courier New" w:cs="Courier New"/>
                <w:sz w:val="20"/>
              </w:rPr>
              <w:t xml:space="preserve">};  </w:t>
            </w:r>
          </w:p>
          <w:p w:rsidR="002612F2" w:rsidRPr="002612F2" w:rsidRDefault="002612F2" w:rsidP="002612F2">
            <w:pPr>
              <w:spacing w:after="0" w:line="240" w:lineRule="auto"/>
              <w:rPr>
                <w:rFonts w:ascii="Times New Roman" w:eastAsia="Times New Roman" w:hAnsi="Times New Roman" w:cs="Times New Roman"/>
                <w:sz w:val="24"/>
                <w:szCs w:val="24"/>
              </w:rPr>
            </w:pPr>
            <w:r w:rsidRPr="002612F2">
              <w:rPr>
                <w:rFonts w:ascii="Courier New" w:eastAsia="Times New Roman" w:hAnsi="Courier New" w:cs="Courier New"/>
                <w:sz w:val="20"/>
              </w:rPr>
              <w:t> </w:t>
            </w:r>
            <w:r w:rsidRPr="002612F2">
              <w:rPr>
                <w:rFonts w:ascii="Times New Roman" w:eastAsia="Times New Roman" w:hAnsi="Times New Roman" w:cs="Times New Roman"/>
                <w:sz w:val="24"/>
                <w:szCs w:val="24"/>
              </w:rPr>
              <w:t> </w:t>
            </w:r>
          </w:p>
          <w:p w:rsidR="002612F2" w:rsidRPr="002612F2" w:rsidRDefault="002612F2" w:rsidP="002612F2">
            <w:pPr>
              <w:spacing w:after="0" w:line="240" w:lineRule="auto"/>
              <w:rPr>
                <w:rFonts w:ascii="Times New Roman" w:eastAsia="Times New Roman" w:hAnsi="Times New Roman" w:cs="Times New Roman"/>
                <w:sz w:val="24"/>
                <w:szCs w:val="24"/>
              </w:rPr>
            </w:pPr>
            <w:proofErr w:type="spellStart"/>
            <w:r w:rsidRPr="002612F2">
              <w:rPr>
                <w:rFonts w:ascii="Courier New" w:eastAsia="Times New Roman" w:hAnsi="Courier New" w:cs="Courier New"/>
                <w:sz w:val="20"/>
              </w:rPr>
              <w:t>int</w:t>
            </w:r>
            <w:proofErr w:type="spellEnd"/>
            <w:r w:rsidRPr="002612F2">
              <w:rPr>
                <w:rFonts w:ascii="Times New Roman" w:eastAsia="Times New Roman" w:hAnsi="Times New Roman" w:cs="Times New Roman"/>
                <w:sz w:val="24"/>
                <w:szCs w:val="24"/>
              </w:rPr>
              <w:t xml:space="preserve"> </w:t>
            </w:r>
            <w:r w:rsidRPr="002612F2">
              <w:rPr>
                <w:rFonts w:ascii="Courier New" w:eastAsia="Times New Roman" w:hAnsi="Courier New" w:cs="Courier New"/>
                <w:sz w:val="20"/>
              </w:rPr>
              <w:t xml:space="preserve">main() </w:t>
            </w:r>
          </w:p>
          <w:p w:rsidR="002612F2" w:rsidRPr="002612F2" w:rsidRDefault="002612F2" w:rsidP="002612F2">
            <w:pPr>
              <w:spacing w:after="0" w:line="240" w:lineRule="auto"/>
              <w:rPr>
                <w:rFonts w:ascii="Times New Roman" w:eastAsia="Times New Roman" w:hAnsi="Times New Roman" w:cs="Times New Roman"/>
                <w:sz w:val="24"/>
                <w:szCs w:val="24"/>
              </w:rPr>
            </w:pPr>
            <w:r w:rsidRPr="002612F2">
              <w:rPr>
                <w:rFonts w:ascii="Courier New" w:eastAsia="Times New Roman" w:hAnsi="Courier New" w:cs="Courier New"/>
                <w:sz w:val="20"/>
              </w:rPr>
              <w:t xml:space="preserve">{ </w:t>
            </w:r>
          </w:p>
          <w:p w:rsidR="002612F2" w:rsidRPr="002612F2" w:rsidRDefault="002612F2" w:rsidP="002612F2">
            <w:pPr>
              <w:spacing w:after="0" w:line="240" w:lineRule="auto"/>
              <w:rPr>
                <w:rFonts w:ascii="Times New Roman" w:eastAsia="Times New Roman" w:hAnsi="Times New Roman" w:cs="Times New Roman"/>
                <w:sz w:val="24"/>
                <w:szCs w:val="24"/>
              </w:rPr>
            </w:pPr>
            <w:r w:rsidRPr="002612F2">
              <w:rPr>
                <w:rFonts w:ascii="Courier New" w:eastAsia="Times New Roman" w:hAnsi="Courier New" w:cs="Courier New"/>
                <w:sz w:val="20"/>
              </w:rPr>
              <w:t xml:space="preserve">   // A valid initialization. member x gets value 0 and y </w:t>
            </w:r>
          </w:p>
          <w:p w:rsidR="002612F2" w:rsidRPr="002612F2" w:rsidRDefault="002612F2" w:rsidP="002612F2">
            <w:pPr>
              <w:spacing w:after="0" w:line="240" w:lineRule="auto"/>
              <w:rPr>
                <w:rFonts w:ascii="Times New Roman" w:eastAsia="Times New Roman" w:hAnsi="Times New Roman" w:cs="Times New Roman"/>
                <w:sz w:val="24"/>
                <w:szCs w:val="24"/>
              </w:rPr>
            </w:pPr>
            <w:r w:rsidRPr="002612F2">
              <w:rPr>
                <w:rFonts w:ascii="Courier New" w:eastAsia="Times New Roman" w:hAnsi="Courier New" w:cs="Courier New"/>
                <w:sz w:val="20"/>
              </w:rPr>
              <w:t xml:space="preserve">   // gets value 1.  The order of declaration is followed. </w:t>
            </w:r>
          </w:p>
          <w:p w:rsidR="002612F2" w:rsidRPr="002612F2" w:rsidRDefault="002612F2" w:rsidP="002612F2">
            <w:pPr>
              <w:spacing w:after="0" w:line="240" w:lineRule="auto"/>
              <w:rPr>
                <w:rFonts w:ascii="Times New Roman" w:eastAsia="Times New Roman" w:hAnsi="Times New Roman" w:cs="Times New Roman"/>
                <w:sz w:val="24"/>
                <w:szCs w:val="24"/>
              </w:rPr>
            </w:pPr>
            <w:r w:rsidRPr="002612F2">
              <w:rPr>
                <w:rFonts w:ascii="Courier New" w:eastAsia="Times New Roman" w:hAnsi="Courier New" w:cs="Courier New"/>
                <w:sz w:val="20"/>
              </w:rPr>
              <w:t>   </w:t>
            </w:r>
            <w:proofErr w:type="spellStart"/>
            <w:r w:rsidRPr="002612F2">
              <w:rPr>
                <w:rFonts w:ascii="Courier New" w:eastAsia="Times New Roman" w:hAnsi="Courier New" w:cs="Courier New"/>
                <w:sz w:val="20"/>
              </w:rPr>
              <w:t>struct</w:t>
            </w:r>
            <w:proofErr w:type="spellEnd"/>
            <w:r w:rsidRPr="002612F2">
              <w:rPr>
                <w:rFonts w:ascii="Times New Roman" w:eastAsia="Times New Roman" w:hAnsi="Times New Roman" w:cs="Times New Roman"/>
                <w:sz w:val="24"/>
                <w:szCs w:val="24"/>
              </w:rPr>
              <w:t xml:space="preserve"> </w:t>
            </w:r>
            <w:r w:rsidRPr="002612F2">
              <w:rPr>
                <w:rFonts w:ascii="Courier New" w:eastAsia="Times New Roman" w:hAnsi="Courier New" w:cs="Courier New"/>
                <w:sz w:val="20"/>
              </w:rPr>
              <w:t xml:space="preserve">Point p1 = {0, 1};  </w:t>
            </w:r>
          </w:p>
          <w:p w:rsidR="002612F2" w:rsidRPr="002612F2" w:rsidRDefault="002612F2" w:rsidP="002612F2">
            <w:pPr>
              <w:spacing w:after="0" w:line="240" w:lineRule="auto"/>
              <w:rPr>
                <w:rFonts w:ascii="Times New Roman" w:eastAsia="Times New Roman" w:hAnsi="Times New Roman" w:cs="Times New Roman"/>
                <w:sz w:val="24"/>
                <w:szCs w:val="24"/>
              </w:rPr>
            </w:pPr>
            <w:r w:rsidRPr="002612F2">
              <w:rPr>
                <w:rFonts w:ascii="Courier New" w:eastAsia="Times New Roman" w:hAnsi="Courier New" w:cs="Courier New"/>
                <w:sz w:val="20"/>
              </w:rPr>
              <w:t>}</w:t>
            </w:r>
          </w:p>
        </w:tc>
      </w:tr>
    </w:tbl>
    <w:p w:rsidR="002612F2" w:rsidRPr="002612F2" w:rsidRDefault="002612F2" w:rsidP="002612F2">
      <w:pPr>
        <w:spacing w:after="0" w:line="240" w:lineRule="auto"/>
        <w:textAlignment w:val="baseline"/>
        <w:rPr>
          <w:ins w:id="8" w:author="Unknown"/>
          <w:rFonts w:ascii="Arial" w:eastAsia="Times New Roman" w:hAnsi="Arial" w:cs="Arial"/>
          <w:sz w:val="24"/>
          <w:szCs w:val="24"/>
        </w:rPr>
      </w:pPr>
      <w:ins w:id="9" w:author="Unknown">
        <w:r w:rsidRPr="002612F2">
          <w:rPr>
            <w:rFonts w:ascii="Arial" w:eastAsia="Times New Roman" w:hAnsi="Arial" w:cs="Arial"/>
            <w:sz w:val="24"/>
            <w:szCs w:val="24"/>
          </w:rPr>
          <w:t> </w:t>
        </w:r>
        <w:r w:rsidRPr="002612F2">
          <w:rPr>
            <w:rFonts w:ascii="Arial" w:eastAsia="Times New Roman" w:hAnsi="Arial" w:cs="Arial"/>
            <w:sz w:val="24"/>
            <w:szCs w:val="24"/>
          </w:rPr>
          <w:br/>
        </w:r>
        <w:r w:rsidRPr="002612F2">
          <w:rPr>
            <w:rFonts w:ascii="Arial" w:eastAsia="Times New Roman" w:hAnsi="Arial" w:cs="Arial"/>
            <w:b/>
            <w:bCs/>
            <w:i/>
            <w:iCs/>
            <w:sz w:val="24"/>
            <w:szCs w:val="24"/>
          </w:rPr>
          <w:t>How to access structure elements?</w:t>
        </w:r>
        <w:r w:rsidRPr="002612F2">
          <w:rPr>
            <w:rFonts w:ascii="Arial" w:eastAsia="Times New Roman" w:hAnsi="Arial" w:cs="Arial"/>
            <w:sz w:val="24"/>
            <w:szCs w:val="24"/>
          </w:rPr>
          <w:br/>
          <w:t>Structure members are accessed using dot (.) operator.</w:t>
        </w:r>
      </w:ins>
    </w:p>
    <w:tbl>
      <w:tblPr>
        <w:tblW w:w="8895" w:type="dxa"/>
        <w:tblCellMar>
          <w:left w:w="0" w:type="dxa"/>
          <w:right w:w="0" w:type="dxa"/>
        </w:tblCellMar>
        <w:tblLook w:val="04A0"/>
      </w:tblPr>
      <w:tblGrid>
        <w:gridCol w:w="8895"/>
      </w:tblGrid>
      <w:tr w:rsidR="002612F2" w:rsidRPr="002612F2" w:rsidTr="002612F2">
        <w:tc>
          <w:tcPr>
            <w:tcW w:w="8895" w:type="dxa"/>
            <w:vAlign w:val="center"/>
            <w:hideMark/>
          </w:tcPr>
          <w:p w:rsidR="002612F2" w:rsidRDefault="002612F2" w:rsidP="002612F2">
            <w:pPr>
              <w:spacing w:after="0" w:line="240" w:lineRule="auto"/>
              <w:rPr>
                <w:rFonts w:ascii="Courier New" w:eastAsia="Times New Roman" w:hAnsi="Courier New" w:cs="Courier New"/>
                <w:sz w:val="20"/>
              </w:rPr>
            </w:pPr>
          </w:p>
          <w:p w:rsidR="002612F2" w:rsidRDefault="002612F2" w:rsidP="002612F2">
            <w:pPr>
              <w:spacing w:after="0" w:line="240" w:lineRule="auto"/>
              <w:rPr>
                <w:rFonts w:ascii="Courier New" w:eastAsia="Times New Roman" w:hAnsi="Courier New" w:cs="Courier New"/>
                <w:sz w:val="20"/>
              </w:rPr>
            </w:pPr>
          </w:p>
          <w:p w:rsidR="002612F2" w:rsidRDefault="002612F2" w:rsidP="002612F2">
            <w:pPr>
              <w:spacing w:after="0" w:line="240" w:lineRule="auto"/>
              <w:rPr>
                <w:rFonts w:ascii="Courier New" w:eastAsia="Times New Roman" w:hAnsi="Courier New" w:cs="Courier New"/>
                <w:sz w:val="20"/>
              </w:rPr>
            </w:pPr>
          </w:p>
          <w:p w:rsidR="002612F2" w:rsidRPr="002612F2" w:rsidRDefault="002612F2" w:rsidP="002612F2">
            <w:pPr>
              <w:spacing w:after="0" w:line="240" w:lineRule="auto"/>
              <w:rPr>
                <w:rFonts w:ascii="Times New Roman" w:eastAsia="Times New Roman" w:hAnsi="Times New Roman" w:cs="Times New Roman"/>
                <w:sz w:val="24"/>
                <w:szCs w:val="24"/>
              </w:rPr>
            </w:pPr>
            <w:r w:rsidRPr="002612F2">
              <w:rPr>
                <w:rFonts w:ascii="Courier New" w:eastAsia="Times New Roman" w:hAnsi="Courier New" w:cs="Courier New"/>
                <w:sz w:val="20"/>
              </w:rPr>
              <w:t>#include&lt;</w:t>
            </w:r>
            <w:proofErr w:type="spellStart"/>
            <w:r w:rsidRPr="002612F2">
              <w:rPr>
                <w:rFonts w:ascii="Courier New" w:eastAsia="Times New Roman" w:hAnsi="Courier New" w:cs="Courier New"/>
                <w:sz w:val="20"/>
              </w:rPr>
              <w:t>stdio.h</w:t>
            </w:r>
            <w:proofErr w:type="spellEnd"/>
            <w:r w:rsidRPr="002612F2">
              <w:rPr>
                <w:rFonts w:ascii="Courier New" w:eastAsia="Times New Roman" w:hAnsi="Courier New" w:cs="Courier New"/>
                <w:sz w:val="20"/>
              </w:rPr>
              <w:t xml:space="preserve">&gt; </w:t>
            </w:r>
          </w:p>
          <w:p w:rsidR="002612F2" w:rsidRPr="002612F2" w:rsidRDefault="002612F2" w:rsidP="002612F2">
            <w:pPr>
              <w:spacing w:after="0" w:line="240" w:lineRule="auto"/>
              <w:rPr>
                <w:rFonts w:ascii="Times New Roman" w:eastAsia="Times New Roman" w:hAnsi="Times New Roman" w:cs="Times New Roman"/>
                <w:sz w:val="24"/>
                <w:szCs w:val="24"/>
              </w:rPr>
            </w:pPr>
            <w:r w:rsidRPr="002612F2">
              <w:rPr>
                <w:rFonts w:ascii="Courier New" w:eastAsia="Times New Roman" w:hAnsi="Courier New" w:cs="Courier New"/>
                <w:sz w:val="20"/>
              </w:rPr>
              <w:t> </w:t>
            </w:r>
            <w:r w:rsidRPr="002612F2">
              <w:rPr>
                <w:rFonts w:ascii="Times New Roman" w:eastAsia="Times New Roman" w:hAnsi="Times New Roman" w:cs="Times New Roman"/>
                <w:sz w:val="24"/>
                <w:szCs w:val="24"/>
              </w:rPr>
              <w:t> </w:t>
            </w:r>
          </w:p>
          <w:p w:rsidR="002612F2" w:rsidRPr="002612F2" w:rsidRDefault="002612F2" w:rsidP="002612F2">
            <w:pPr>
              <w:spacing w:after="0" w:line="240" w:lineRule="auto"/>
              <w:rPr>
                <w:rFonts w:ascii="Times New Roman" w:eastAsia="Times New Roman" w:hAnsi="Times New Roman" w:cs="Times New Roman"/>
                <w:sz w:val="24"/>
                <w:szCs w:val="24"/>
              </w:rPr>
            </w:pPr>
            <w:proofErr w:type="spellStart"/>
            <w:r w:rsidRPr="002612F2">
              <w:rPr>
                <w:rFonts w:ascii="Courier New" w:eastAsia="Times New Roman" w:hAnsi="Courier New" w:cs="Courier New"/>
                <w:sz w:val="20"/>
              </w:rPr>
              <w:t>struct</w:t>
            </w:r>
            <w:proofErr w:type="spellEnd"/>
            <w:r w:rsidRPr="002612F2">
              <w:rPr>
                <w:rFonts w:ascii="Times New Roman" w:eastAsia="Times New Roman" w:hAnsi="Times New Roman" w:cs="Times New Roman"/>
                <w:sz w:val="24"/>
                <w:szCs w:val="24"/>
              </w:rPr>
              <w:t xml:space="preserve"> </w:t>
            </w:r>
            <w:r w:rsidRPr="002612F2">
              <w:rPr>
                <w:rFonts w:ascii="Courier New" w:eastAsia="Times New Roman" w:hAnsi="Courier New" w:cs="Courier New"/>
                <w:sz w:val="20"/>
              </w:rPr>
              <w:t xml:space="preserve">Point </w:t>
            </w:r>
          </w:p>
          <w:p w:rsidR="002612F2" w:rsidRPr="002612F2" w:rsidRDefault="002612F2" w:rsidP="002612F2">
            <w:pPr>
              <w:spacing w:after="0" w:line="240" w:lineRule="auto"/>
              <w:rPr>
                <w:rFonts w:ascii="Times New Roman" w:eastAsia="Times New Roman" w:hAnsi="Times New Roman" w:cs="Times New Roman"/>
                <w:sz w:val="24"/>
                <w:szCs w:val="24"/>
              </w:rPr>
            </w:pPr>
            <w:r w:rsidRPr="002612F2">
              <w:rPr>
                <w:rFonts w:ascii="Courier New" w:eastAsia="Times New Roman" w:hAnsi="Courier New" w:cs="Courier New"/>
                <w:sz w:val="20"/>
              </w:rPr>
              <w:t xml:space="preserve">{ </w:t>
            </w:r>
          </w:p>
          <w:p w:rsidR="002612F2" w:rsidRPr="002612F2" w:rsidRDefault="002612F2" w:rsidP="002612F2">
            <w:pPr>
              <w:spacing w:after="0" w:line="240" w:lineRule="auto"/>
              <w:rPr>
                <w:rFonts w:ascii="Times New Roman" w:eastAsia="Times New Roman" w:hAnsi="Times New Roman" w:cs="Times New Roman"/>
                <w:sz w:val="24"/>
                <w:szCs w:val="24"/>
              </w:rPr>
            </w:pPr>
            <w:r w:rsidRPr="002612F2">
              <w:rPr>
                <w:rFonts w:ascii="Courier New" w:eastAsia="Times New Roman" w:hAnsi="Courier New" w:cs="Courier New"/>
                <w:sz w:val="20"/>
              </w:rPr>
              <w:t>   </w:t>
            </w:r>
            <w:proofErr w:type="spellStart"/>
            <w:r w:rsidRPr="002612F2">
              <w:rPr>
                <w:rFonts w:ascii="Courier New" w:eastAsia="Times New Roman" w:hAnsi="Courier New" w:cs="Courier New"/>
                <w:sz w:val="20"/>
              </w:rPr>
              <w:t>int</w:t>
            </w:r>
            <w:proofErr w:type="spellEnd"/>
            <w:r w:rsidRPr="002612F2">
              <w:rPr>
                <w:rFonts w:ascii="Times New Roman" w:eastAsia="Times New Roman" w:hAnsi="Times New Roman" w:cs="Times New Roman"/>
                <w:sz w:val="24"/>
                <w:szCs w:val="24"/>
              </w:rPr>
              <w:t xml:space="preserve"> </w:t>
            </w:r>
            <w:r w:rsidRPr="002612F2">
              <w:rPr>
                <w:rFonts w:ascii="Courier New" w:eastAsia="Times New Roman" w:hAnsi="Courier New" w:cs="Courier New"/>
                <w:sz w:val="20"/>
              </w:rPr>
              <w:t xml:space="preserve">x, y; </w:t>
            </w:r>
          </w:p>
          <w:p w:rsidR="002612F2" w:rsidRPr="002612F2" w:rsidRDefault="002612F2" w:rsidP="002612F2">
            <w:pPr>
              <w:spacing w:after="0" w:line="240" w:lineRule="auto"/>
              <w:rPr>
                <w:rFonts w:ascii="Times New Roman" w:eastAsia="Times New Roman" w:hAnsi="Times New Roman" w:cs="Times New Roman"/>
                <w:sz w:val="24"/>
                <w:szCs w:val="24"/>
              </w:rPr>
            </w:pPr>
            <w:r w:rsidRPr="002612F2">
              <w:rPr>
                <w:rFonts w:ascii="Courier New" w:eastAsia="Times New Roman" w:hAnsi="Courier New" w:cs="Courier New"/>
                <w:sz w:val="20"/>
              </w:rPr>
              <w:t xml:space="preserve">}; </w:t>
            </w:r>
          </w:p>
          <w:p w:rsidR="002612F2" w:rsidRPr="002612F2" w:rsidRDefault="002612F2" w:rsidP="002612F2">
            <w:pPr>
              <w:spacing w:after="0" w:line="240" w:lineRule="auto"/>
              <w:rPr>
                <w:rFonts w:ascii="Times New Roman" w:eastAsia="Times New Roman" w:hAnsi="Times New Roman" w:cs="Times New Roman"/>
                <w:sz w:val="24"/>
                <w:szCs w:val="24"/>
              </w:rPr>
            </w:pPr>
            <w:r w:rsidRPr="002612F2">
              <w:rPr>
                <w:rFonts w:ascii="Courier New" w:eastAsia="Times New Roman" w:hAnsi="Courier New" w:cs="Courier New"/>
                <w:sz w:val="20"/>
              </w:rPr>
              <w:lastRenderedPageBreak/>
              <w:t> </w:t>
            </w:r>
            <w:r w:rsidRPr="002612F2">
              <w:rPr>
                <w:rFonts w:ascii="Times New Roman" w:eastAsia="Times New Roman" w:hAnsi="Times New Roman" w:cs="Times New Roman"/>
                <w:sz w:val="24"/>
                <w:szCs w:val="24"/>
              </w:rPr>
              <w:t> </w:t>
            </w:r>
          </w:p>
          <w:p w:rsidR="002612F2" w:rsidRPr="002612F2" w:rsidRDefault="002612F2" w:rsidP="002612F2">
            <w:pPr>
              <w:spacing w:after="0" w:line="240" w:lineRule="auto"/>
              <w:rPr>
                <w:rFonts w:ascii="Times New Roman" w:eastAsia="Times New Roman" w:hAnsi="Times New Roman" w:cs="Times New Roman"/>
                <w:sz w:val="24"/>
                <w:szCs w:val="24"/>
              </w:rPr>
            </w:pPr>
            <w:proofErr w:type="spellStart"/>
            <w:r w:rsidRPr="002612F2">
              <w:rPr>
                <w:rFonts w:ascii="Courier New" w:eastAsia="Times New Roman" w:hAnsi="Courier New" w:cs="Courier New"/>
                <w:sz w:val="20"/>
              </w:rPr>
              <w:t>int</w:t>
            </w:r>
            <w:proofErr w:type="spellEnd"/>
            <w:r w:rsidRPr="002612F2">
              <w:rPr>
                <w:rFonts w:ascii="Times New Roman" w:eastAsia="Times New Roman" w:hAnsi="Times New Roman" w:cs="Times New Roman"/>
                <w:sz w:val="24"/>
                <w:szCs w:val="24"/>
              </w:rPr>
              <w:t xml:space="preserve"> </w:t>
            </w:r>
            <w:r w:rsidRPr="002612F2">
              <w:rPr>
                <w:rFonts w:ascii="Courier New" w:eastAsia="Times New Roman" w:hAnsi="Courier New" w:cs="Courier New"/>
                <w:sz w:val="20"/>
              </w:rPr>
              <w:t xml:space="preserve">main() </w:t>
            </w:r>
          </w:p>
          <w:p w:rsidR="002612F2" w:rsidRPr="002612F2" w:rsidRDefault="002612F2" w:rsidP="002612F2">
            <w:pPr>
              <w:spacing w:after="0" w:line="240" w:lineRule="auto"/>
              <w:rPr>
                <w:rFonts w:ascii="Times New Roman" w:eastAsia="Times New Roman" w:hAnsi="Times New Roman" w:cs="Times New Roman"/>
                <w:sz w:val="24"/>
                <w:szCs w:val="24"/>
              </w:rPr>
            </w:pPr>
            <w:r w:rsidRPr="002612F2">
              <w:rPr>
                <w:rFonts w:ascii="Courier New" w:eastAsia="Times New Roman" w:hAnsi="Courier New" w:cs="Courier New"/>
                <w:sz w:val="20"/>
              </w:rPr>
              <w:t xml:space="preserve">{ </w:t>
            </w:r>
          </w:p>
          <w:p w:rsidR="002612F2" w:rsidRPr="002612F2" w:rsidRDefault="002612F2" w:rsidP="002612F2">
            <w:pPr>
              <w:spacing w:after="0" w:line="240" w:lineRule="auto"/>
              <w:rPr>
                <w:rFonts w:ascii="Times New Roman" w:eastAsia="Times New Roman" w:hAnsi="Times New Roman" w:cs="Times New Roman"/>
                <w:sz w:val="24"/>
                <w:szCs w:val="24"/>
              </w:rPr>
            </w:pPr>
            <w:r w:rsidRPr="002612F2">
              <w:rPr>
                <w:rFonts w:ascii="Courier New" w:eastAsia="Times New Roman" w:hAnsi="Courier New" w:cs="Courier New"/>
                <w:sz w:val="20"/>
              </w:rPr>
              <w:t>   </w:t>
            </w:r>
            <w:proofErr w:type="spellStart"/>
            <w:r w:rsidRPr="002612F2">
              <w:rPr>
                <w:rFonts w:ascii="Courier New" w:eastAsia="Times New Roman" w:hAnsi="Courier New" w:cs="Courier New"/>
                <w:sz w:val="20"/>
              </w:rPr>
              <w:t>struct</w:t>
            </w:r>
            <w:proofErr w:type="spellEnd"/>
            <w:r w:rsidRPr="002612F2">
              <w:rPr>
                <w:rFonts w:ascii="Times New Roman" w:eastAsia="Times New Roman" w:hAnsi="Times New Roman" w:cs="Times New Roman"/>
                <w:sz w:val="24"/>
                <w:szCs w:val="24"/>
              </w:rPr>
              <w:t xml:space="preserve"> </w:t>
            </w:r>
            <w:r w:rsidRPr="002612F2">
              <w:rPr>
                <w:rFonts w:ascii="Courier New" w:eastAsia="Times New Roman" w:hAnsi="Courier New" w:cs="Courier New"/>
                <w:sz w:val="20"/>
              </w:rPr>
              <w:t xml:space="preserve">Point p1 = {0, 1}; </w:t>
            </w:r>
          </w:p>
          <w:p w:rsidR="002612F2" w:rsidRPr="002612F2" w:rsidRDefault="002612F2" w:rsidP="002612F2">
            <w:pPr>
              <w:spacing w:after="0" w:line="240" w:lineRule="auto"/>
              <w:rPr>
                <w:rFonts w:ascii="Times New Roman" w:eastAsia="Times New Roman" w:hAnsi="Times New Roman" w:cs="Times New Roman"/>
                <w:sz w:val="24"/>
                <w:szCs w:val="24"/>
              </w:rPr>
            </w:pPr>
            <w:r w:rsidRPr="002612F2">
              <w:rPr>
                <w:rFonts w:ascii="Courier New" w:eastAsia="Times New Roman" w:hAnsi="Courier New" w:cs="Courier New"/>
                <w:sz w:val="20"/>
              </w:rPr>
              <w:t> </w:t>
            </w:r>
            <w:r w:rsidRPr="002612F2">
              <w:rPr>
                <w:rFonts w:ascii="Times New Roman" w:eastAsia="Times New Roman" w:hAnsi="Times New Roman" w:cs="Times New Roman"/>
                <w:sz w:val="24"/>
                <w:szCs w:val="24"/>
              </w:rPr>
              <w:t> </w:t>
            </w:r>
          </w:p>
          <w:p w:rsidR="002612F2" w:rsidRPr="002612F2" w:rsidRDefault="002612F2" w:rsidP="002612F2">
            <w:pPr>
              <w:spacing w:after="0" w:line="240" w:lineRule="auto"/>
              <w:rPr>
                <w:rFonts w:ascii="Times New Roman" w:eastAsia="Times New Roman" w:hAnsi="Times New Roman" w:cs="Times New Roman"/>
                <w:sz w:val="24"/>
                <w:szCs w:val="24"/>
              </w:rPr>
            </w:pPr>
            <w:r w:rsidRPr="002612F2">
              <w:rPr>
                <w:rFonts w:ascii="Courier New" w:eastAsia="Times New Roman" w:hAnsi="Courier New" w:cs="Courier New"/>
                <w:sz w:val="20"/>
              </w:rPr>
              <w:t xml:space="preserve">   // </w:t>
            </w:r>
            <w:proofErr w:type="spellStart"/>
            <w:r w:rsidRPr="002612F2">
              <w:rPr>
                <w:rFonts w:ascii="Courier New" w:eastAsia="Times New Roman" w:hAnsi="Courier New" w:cs="Courier New"/>
                <w:sz w:val="20"/>
              </w:rPr>
              <w:t>Accesing</w:t>
            </w:r>
            <w:proofErr w:type="spellEnd"/>
            <w:r w:rsidRPr="002612F2">
              <w:rPr>
                <w:rFonts w:ascii="Courier New" w:eastAsia="Times New Roman" w:hAnsi="Courier New" w:cs="Courier New"/>
                <w:sz w:val="20"/>
              </w:rPr>
              <w:t xml:space="preserve"> members of point p1 </w:t>
            </w:r>
          </w:p>
          <w:p w:rsidR="002612F2" w:rsidRPr="002612F2" w:rsidRDefault="002612F2" w:rsidP="002612F2">
            <w:pPr>
              <w:spacing w:after="0" w:line="240" w:lineRule="auto"/>
              <w:rPr>
                <w:rFonts w:ascii="Times New Roman" w:eastAsia="Times New Roman" w:hAnsi="Times New Roman" w:cs="Times New Roman"/>
                <w:sz w:val="24"/>
                <w:szCs w:val="24"/>
              </w:rPr>
            </w:pPr>
            <w:r w:rsidRPr="002612F2">
              <w:rPr>
                <w:rFonts w:ascii="Courier New" w:eastAsia="Times New Roman" w:hAnsi="Courier New" w:cs="Courier New"/>
                <w:sz w:val="20"/>
              </w:rPr>
              <w:t xml:space="preserve">   p1.x = 20; </w:t>
            </w:r>
          </w:p>
          <w:p w:rsidR="002612F2" w:rsidRPr="002612F2" w:rsidRDefault="002612F2" w:rsidP="002612F2">
            <w:pPr>
              <w:spacing w:after="0" w:line="240" w:lineRule="auto"/>
              <w:rPr>
                <w:rFonts w:ascii="Times New Roman" w:eastAsia="Times New Roman" w:hAnsi="Times New Roman" w:cs="Times New Roman"/>
                <w:sz w:val="24"/>
                <w:szCs w:val="24"/>
              </w:rPr>
            </w:pPr>
            <w:r w:rsidRPr="002612F2">
              <w:rPr>
                <w:rFonts w:ascii="Courier New" w:eastAsia="Times New Roman" w:hAnsi="Courier New" w:cs="Courier New"/>
                <w:sz w:val="20"/>
              </w:rPr>
              <w:t>   </w:t>
            </w:r>
            <w:proofErr w:type="spellStart"/>
            <w:r w:rsidRPr="002612F2">
              <w:rPr>
                <w:rFonts w:ascii="Courier New" w:eastAsia="Times New Roman" w:hAnsi="Courier New" w:cs="Courier New"/>
                <w:sz w:val="20"/>
              </w:rPr>
              <w:t>printf</w:t>
            </w:r>
            <w:proofErr w:type="spellEnd"/>
            <w:r w:rsidRPr="002612F2">
              <w:rPr>
                <w:rFonts w:ascii="Times New Roman" w:eastAsia="Times New Roman" w:hAnsi="Times New Roman" w:cs="Times New Roman"/>
                <w:sz w:val="24"/>
                <w:szCs w:val="24"/>
              </w:rPr>
              <w:t xml:space="preserve"> </w:t>
            </w:r>
            <w:r w:rsidRPr="002612F2">
              <w:rPr>
                <w:rFonts w:ascii="Courier New" w:eastAsia="Times New Roman" w:hAnsi="Courier New" w:cs="Courier New"/>
                <w:sz w:val="20"/>
              </w:rPr>
              <w:t xml:space="preserve">("x = %d, y = %d", p1.x, p1.y); </w:t>
            </w:r>
          </w:p>
          <w:p w:rsidR="002612F2" w:rsidRPr="002612F2" w:rsidRDefault="002612F2" w:rsidP="002612F2">
            <w:pPr>
              <w:spacing w:after="0" w:line="240" w:lineRule="auto"/>
              <w:rPr>
                <w:rFonts w:ascii="Times New Roman" w:eastAsia="Times New Roman" w:hAnsi="Times New Roman" w:cs="Times New Roman"/>
                <w:sz w:val="24"/>
                <w:szCs w:val="24"/>
              </w:rPr>
            </w:pPr>
            <w:r w:rsidRPr="002612F2">
              <w:rPr>
                <w:rFonts w:ascii="Courier New" w:eastAsia="Times New Roman" w:hAnsi="Courier New" w:cs="Courier New"/>
                <w:sz w:val="20"/>
              </w:rPr>
              <w:t> </w:t>
            </w:r>
            <w:r w:rsidRPr="002612F2">
              <w:rPr>
                <w:rFonts w:ascii="Times New Roman" w:eastAsia="Times New Roman" w:hAnsi="Times New Roman" w:cs="Times New Roman"/>
                <w:sz w:val="24"/>
                <w:szCs w:val="24"/>
              </w:rPr>
              <w:t> </w:t>
            </w:r>
          </w:p>
          <w:p w:rsidR="002612F2" w:rsidRPr="002612F2" w:rsidRDefault="002612F2" w:rsidP="002612F2">
            <w:pPr>
              <w:spacing w:after="0" w:line="240" w:lineRule="auto"/>
              <w:rPr>
                <w:rFonts w:ascii="Times New Roman" w:eastAsia="Times New Roman" w:hAnsi="Times New Roman" w:cs="Times New Roman"/>
                <w:sz w:val="24"/>
                <w:szCs w:val="24"/>
              </w:rPr>
            </w:pPr>
            <w:r w:rsidRPr="002612F2">
              <w:rPr>
                <w:rFonts w:ascii="Courier New" w:eastAsia="Times New Roman" w:hAnsi="Courier New" w:cs="Courier New"/>
                <w:sz w:val="20"/>
              </w:rPr>
              <w:t>   return</w:t>
            </w:r>
            <w:r w:rsidRPr="002612F2">
              <w:rPr>
                <w:rFonts w:ascii="Times New Roman" w:eastAsia="Times New Roman" w:hAnsi="Times New Roman" w:cs="Times New Roman"/>
                <w:sz w:val="24"/>
                <w:szCs w:val="24"/>
              </w:rPr>
              <w:t xml:space="preserve"> </w:t>
            </w:r>
            <w:r w:rsidRPr="002612F2">
              <w:rPr>
                <w:rFonts w:ascii="Courier New" w:eastAsia="Times New Roman" w:hAnsi="Courier New" w:cs="Courier New"/>
                <w:sz w:val="20"/>
              </w:rPr>
              <w:t xml:space="preserve">0; </w:t>
            </w:r>
          </w:p>
          <w:p w:rsidR="002612F2" w:rsidRPr="002612F2" w:rsidRDefault="002612F2" w:rsidP="002612F2">
            <w:pPr>
              <w:spacing w:after="0" w:line="240" w:lineRule="auto"/>
              <w:rPr>
                <w:rFonts w:ascii="Times New Roman" w:eastAsia="Times New Roman" w:hAnsi="Times New Roman" w:cs="Times New Roman"/>
                <w:sz w:val="24"/>
                <w:szCs w:val="24"/>
              </w:rPr>
            </w:pPr>
            <w:r w:rsidRPr="002612F2">
              <w:rPr>
                <w:rFonts w:ascii="Courier New" w:eastAsia="Times New Roman" w:hAnsi="Courier New" w:cs="Courier New"/>
                <w:sz w:val="20"/>
              </w:rPr>
              <w:t>}</w:t>
            </w:r>
          </w:p>
        </w:tc>
      </w:tr>
    </w:tbl>
    <w:p w:rsidR="002612F2" w:rsidRPr="002612F2" w:rsidRDefault="002612F2" w:rsidP="002612F2">
      <w:pPr>
        <w:spacing w:after="0" w:line="285" w:lineRule="atLeast"/>
        <w:jc w:val="both"/>
        <w:textAlignment w:val="baseline"/>
        <w:rPr>
          <w:ins w:id="10" w:author="Unknown"/>
          <w:rFonts w:ascii="Arial" w:eastAsia="Times New Roman" w:hAnsi="Arial" w:cs="Arial"/>
          <w:sz w:val="24"/>
          <w:szCs w:val="24"/>
        </w:rPr>
      </w:pPr>
      <w:ins w:id="11" w:author="Unknown">
        <w:r w:rsidRPr="002612F2">
          <w:rPr>
            <w:rFonts w:ascii="Arial" w:eastAsia="Times New Roman" w:hAnsi="Arial" w:cs="Arial"/>
            <w:b/>
            <w:bCs/>
            <w:sz w:val="24"/>
            <w:szCs w:val="24"/>
            <w:bdr w:val="none" w:sz="0" w:space="0" w:color="auto" w:frame="1"/>
          </w:rPr>
          <w:lastRenderedPageBreak/>
          <w:t>Output:</w:t>
        </w:r>
      </w:ins>
    </w:p>
    <w:p w:rsidR="002612F2" w:rsidRPr="002612F2" w:rsidRDefault="002612F2" w:rsidP="002612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ins w:id="12" w:author="Unknown"/>
          <w:rFonts w:ascii="Consolas" w:eastAsia="Times New Roman" w:hAnsi="Consolas" w:cs="Courier New"/>
          <w:sz w:val="23"/>
          <w:szCs w:val="23"/>
        </w:rPr>
      </w:pPr>
      <w:ins w:id="13" w:author="Unknown">
        <w:r w:rsidRPr="002612F2">
          <w:rPr>
            <w:rFonts w:ascii="Consolas" w:eastAsia="Times New Roman" w:hAnsi="Consolas" w:cs="Courier New"/>
            <w:sz w:val="23"/>
            <w:szCs w:val="23"/>
          </w:rPr>
          <w:t>x = 20, y = 1</w:t>
        </w:r>
      </w:ins>
    </w:p>
    <w:p w:rsidR="002612F2" w:rsidRPr="002612F2" w:rsidRDefault="002612F2" w:rsidP="002612F2">
      <w:pPr>
        <w:spacing w:after="0" w:line="240" w:lineRule="auto"/>
        <w:textAlignment w:val="baseline"/>
        <w:rPr>
          <w:ins w:id="14" w:author="Unknown"/>
          <w:rFonts w:ascii="Arial" w:eastAsia="Times New Roman" w:hAnsi="Arial" w:cs="Arial"/>
          <w:sz w:val="24"/>
          <w:szCs w:val="24"/>
        </w:rPr>
      </w:pPr>
      <w:ins w:id="15" w:author="Unknown">
        <w:r w:rsidRPr="002612F2">
          <w:rPr>
            <w:rFonts w:ascii="Arial" w:eastAsia="Times New Roman" w:hAnsi="Arial" w:cs="Arial"/>
            <w:sz w:val="24"/>
            <w:szCs w:val="24"/>
          </w:rPr>
          <w:t> </w:t>
        </w:r>
        <w:r w:rsidRPr="002612F2">
          <w:rPr>
            <w:rFonts w:ascii="Arial" w:eastAsia="Times New Roman" w:hAnsi="Arial" w:cs="Arial"/>
            <w:sz w:val="24"/>
            <w:szCs w:val="24"/>
          </w:rPr>
          <w:br/>
        </w:r>
        <w:r w:rsidRPr="002612F2">
          <w:rPr>
            <w:rFonts w:ascii="Arial" w:eastAsia="Times New Roman" w:hAnsi="Arial" w:cs="Arial"/>
            <w:b/>
            <w:bCs/>
            <w:sz w:val="24"/>
            <w:szCs w:val="24"/>
          </w:rPr>
          <w:t>What is designated Initialization?</w:t>
        </w:r>
        <w:r w:rsidRPr="002612F2">
          <w:rPr>
            <w:rFonts w:ascii="Arial" w:eastAsia="Times New Roman" w:hAnsi="Arial" w:cs="Arial"/>
            <w:sz w:val="24"/>
            <w:szCs w:val="24"/>
          </w:rPr>
          <w:br/>
          <w:t>Designated Initialization allows structure members to be initialized in any order. This feature has been added in </w:t>
        </w:r>
        <w:r w:rsidR="003B3874" w:rsidRPr="002612F2">
          <w:rPr>
            <w:rFonts w:ascii="Arial" w:eastAsia="Times New Roman" w:hAnsi="Arial" w:cs="Arial"/>
            <w:sz w:val="24"/>
            <w:szCs w:val="24"/>
          </w:rPr>
          <w:fldChar w:fldCharType="begin"/>
        </w:r>
        <w:r w:rsidRPr="002612F2">
          <w:rPr>
            <w:rFonts w:ascii="Arial" w:eastAsia="Times New Roman" w:hAnsi="Arial" w:cs="Arial"/>
            <w:sz w:val="24"/>
            <w:szCs w:val="24"/>
          </w:rPr>
          <w:instrText xml:space="preserve"> HYPERLINK "https://www.geeksforgeeks.org/c-programming-language-standard/" \t "_blank" </w:instrText>
        </w:r>
        <w:r w:rsidR="003B3874" w:rsidRPr="002612F2">
          <w:rPr>
            <w:rFonts w:ascii="Arial" w:eastAsia="Times New Roman" w:hAnsi="Arial" w:cs="Arial"/>
            <w:sz w:val="24"/>
            <w:szCs w:val="24"/>
          </w:rPr>
          <w:fldChar w:fldCharType="separate"/>
        </w:r>
        <w:r w:rsidRPr="002612F2">
          <w:rPr>
            <w:rFonts w:ascii="Arial" w:eastAsia="Times New Roman" w:hAnsi="Arial" w:cs="Arial"/>
            <w:color w:val="EC4E20"/>
            <w:sz w:val="24"/>
            <w:szCs w:val="24"/>
            <w:u w:val="single"/>
          </w:rPr>
          <w:t>C99 standard</w:t>
        </w:r>
        <w:r w:rsidR="003B3874" w:rsidRPr="002612F2">
          <w:rPr>
            <w:rFonts w:ascii="Arial" w:eastAsia="Times New Roman" w:hAnsi="Arial" w:cs="Arial"/>
            <w:sz w:val="24"/>
            <w:szCs w:val="24"/>
          </w:rPr>
          <w:fldChar w:fldCharType="end"/>
        </w:r>
        <w:r w:rsidRPr="002612F2">
          <w:rPr>
            <w:rFonts w:ascii="Arial" w:eastAsia="Times New Roman" w:hAnsi="Arial" w:cs="Arial"/>
            <w:sz w:val="24"/>
            <w:szCs w:val="24"/>
          </w:rPr>
          <w:t>.</w:t>
        </w:r>
      </w:ins>
    </w:p>
    <w:tbl>
      <w:tblPr>
        <w:tblW w:w="8895" w:type="dxa"/>
        <w:tblCellMar>
          <w:left w:w="0" w:type="dxa"/>
          <w:right w:w="0" w:type="dxa"/>
        </w:tblCellMar>
        <w:tblLook w:val="04A0"/>
      </w:tblPr>
      <w:tblGrid>
        <w:gridCol w:w="8895"/>
      </w:tblGrid>
      <w:tr w:rsidR="002612F2" w:rsidRPr="002612F2" w:rsidTr="002612F2">
        <w:tc>
          <w:tcPr>
            <w:tcW w:w="8895" w:type="dxa"/>
            <w:vAlign w:val="center"/>
            <w:hideMark/>
          </w:tcPr>
          <w:p w:rsidR="002612F2" w:rsidRDefault="002612F2" w:rsidP="002612F2">
            <w:pPr>
              <w:spacing w:after="0" w:line="240" w:lineRule="auto"/>
              <w:rPr>
                <w:rFonts w:ascii="Courier New" w:eastAsia="Times New Roman" w:hAnsi="Courier New" w:cs="Courier New"/>
                <w:sz w:val="20"/>
              </w:rPr>
            </w:pPr>
          </w:p>
          <w:p w:rsidR="002612F2" w:rsidRDefault="002612F2" w:rsidP="002612F2">
            <w:pPr>
              <w:spacing w:after="0" w:line="240" w:lineRule="auto"/>
              <w:rPr>
                <w:rFonts w:ascii="Courier New" w:eastAsia="Times New Roman" w:hAnsi="Courier New" w:cs="Courier New"/>
                <w:sz w:val="20"/>
              </w:rPr>
            </w:pPr>
          </w:p>
          <w:p w:rsidR="002612F2" w:rsidRPr="002612F2" w:rsidRDefault="002612F2" w:rsidP="002612F2">
            <w:pPr>
              <w:spacing w:after="0" w:line="240" w:lineRule="auto"/>
              <w:rPr>
                <w:rFonts w:ascii="Times New Roman" w:eastAsia="Times New Roman" w:hAnsi="Times New Roman" w:cs="Times New Roman"/>
                <w:sz w:val="24"/>
                <w:szCs w:val="24"/>
              </w:rPr>
            </w:pPr>
            <w:r w:rsidRPr="002612F2">
              <w:rPr>
                <w:rFonts w:ascii="Courier New" w:eastAsia="Times New Roman" w:hAnsi="Courier New" w:cs="Courier New"/>
                <w:sz w:val="20"/>
              </w:rPr>
              <w:t>#include&lt;</w:t>
            </w:r>
            <w:proofErr w:type="spellStart"/>
            <w:r w:rsidRPr="002612F2">
              <w:rPr>
                <w:rFonts w:ascii="Courier New" w:eastAsia="Times New Roman" w:hAnsi="Courier New" w:cs="Courier New"/>
                <w:sz w:val="20"/>
              </w:rPr>
              <w:t>stdio.h</w:t>
            </w:r>
            <w:proofErr w:type="spellEnd"/>
            <w:r w:rsidRPr="002612F2">
              <w:rPr>
                <w:rFonts w:ascii="Courier New" w:eastAsia="Times New Roman" w:hAnsi="Courier New" w:cs="Courier New"/>
                <w:sz w:val="20"/>
              </w:rPr>
              <w:t xml:space="preserve">&gt; </w:t>
            </w:r>
          </w:p>
          <w:p w:rsidR="002612F2" w:rsidRPr="002612F2" w:rsidRDefault="002612F2" w:rsidP="002612F2">
            <w:pPr>
              <w:spacing w:after="0" w:line="240" w:lineRule="auto"/>
              <w:rPr>
                <w:rFonts w:ascii="Times New Roman" w:eastAsia="Times New Roman" w:hAnsi="Times New Roman" w:cs="Times New Roman"/>
                <w:sz w:val="24"/>
                <w:szCs w:val="24"/>
              </w:rPr>
            </w:pPr>
            <w:r w:rsidRPr="002612F2">
              <w:rPr>
                <w:rFonts w:ascii="Courier New" w:eastAsia="Times New Roman" w:hAnsi="Courier New" w:cs="Courier New"/>
                <w:sz w:val="20"/>
              </w:rPr>
              <w:t> </w:t>
            </w:r>
            <w:r w:rsidRPr="002612F2">
              <w:rPr>
                <w:rFonts w:ascii="Times New Roman" w:eastAsia="Times New Roman" w:hAnsi="Times New Roman" w:cs="Times New Roman"/>
                <w:sz w:val="24"/>
                <w:szCs w:val="24"/>
              </w:rPr>
              <w:t> </w:t>
            </w:r>
          </w:p>
          <w:p w:rsidR="002612F2" w:rsidRPr="002612F2" w:rsidRDefault="002612F2" w:rsidP="002612F2">
            <w:pPr>
              <w:spacing w:after="0" w:line="240" w:lineRule="auto"/>
              <w:rPr>
                <w:rFonts w:ascii="Times New Roman" w:eastAsia="Times New Roman" w:hAnsi="Times New Roman" w:cs="Times New Roman"/>
                <w:sz w:val="24"/>
                <w:szCs w:val="24"/>
              </w:rPr>
            </w:pPr>
            <w:proofErr w:type="spellStart"/>
            <w:r w:rsidRPr="002612F2">
              <w:rPr>
                <w:rFonts w:ascii="Courier New" w:eastAsia="Times New Roman" w:hAnsi="Courier New" w:cs="Courier New"/>
                <w:sz w:val="20"/>
              </w:rPr>
              <w:t>struct</w:t>
            </w:r>
            <w:proofErr w:type="spellEnd"/>
            <w:r w:rsidRPr="002612F2">
              <w:rPr>
                <w:rFonts w:ascii="Times New Roman" w:eastAsia="Times New Roman" w:hAnsi="Times New Roman" w:cs="Times New Roman"/>
                <w:sz w:val="24"/>
                <w:szCs w:val="24"/>
              </w:rPr>
              <w:t xml:space="preserve"> </w:t>
            </w:r>
            <w:r w:rsidRPr="002612F2">
              <w:rPr>
                <w:rFonts w:ascii="Courier New" w:eastAsia="Times New Roman" w:hAnsi="Courier New" w:cs="Courier New"/>
                <w:sz w:val="20"/>
              </w:rPr>
              <w:t xml:space="preserve">Point </w:t>
            </w:r>
          </w:p>
          <w:p w:rsidR="002612F2" w:rsidRPr="002612F2" w:rsidRDefault="002612F2" w:rsidP="002612F2">
            <w:pPr>
              <w:spacing w:after="0" w:line="240" w:lineRule="auto"/>
              <w:rPr>
                <w:rFonts w:ascii="Times New Roman" w:eastAsia="Times New Roman" w:hAnsi="Times New Roman" w:cs="Times New Roman"/>
                <w:sz w:val="24"/>
                <w:szCs w:val="24"/>
              </w:rPr>
            </w:pPr>
            <w:r w:rsidRPr="002612F2">
              <w:rPr>
                <w:rFonts w:ascii="Courier New" w:eastAsia="Times New Roman" w:hAnsi="Courier New" w:cs="Courier New"/>
                <w:sz w:val="20"/>
              </w:rPr>
              <w:t xml:space="preserve">{ </w:t>
            </w:r>
          </w:p>
          <w:p w:rsidR="002612F2" w:rsidRPr="002612F2" w:rsidRDefault="002612F2" w:rsidP="002612F2">
            <w:pPr>
              <w:spacing w:after="0" w:line="240" w:lineRule="auto"/>
              <w:rPr>
                <w:rFonts w:ascii="Times New Roman" w:eastAsia="Times New Roman" w:hAnsi="Times New Roman" w:cs="Times New Roman"/>
                <w:sz w:val="24"/>
                <w:szCs w:val="24"/>
              </w:rPr>
            </w:pPr>
            <w:r w:rsidRPr="002612F2">
              <w:rPr>
                <w:rFonts w:ascii="Courier New" w:eastAsia="Times New Roman" w:hAnsi="Courier New" w:cs="Courier New"/>
                <w:sz w:val="20"/>
              </w:rPr>
              <w:t>   </w:t>
            </w:r>
            <w:proofErr w:type="spellStart"/>
            <w:r w:rsidRPr="002612F2">
              <w:rPr>
                <w:rFonts w:ascii="Courier New" w:eastAsia="Times New Roman" w:hAnsi="Courier New" w:cs="Courier New"/>
                <w:sz w:val="20"/>
              </w:rPr>
              <w:t>int</w:t>
            </w:r>
            <w:proofErr w:type="spellEnd"/>
            <w:r w:rsidRPr="002612F2">
              <w:rPr>
                <w:rFonts w:ascii="Times New Roman" w:eastAsia="Times New Roman" w:hAnsi="Times New Roman" w:cs="Times New Roman"/>
                <w:sz w:val="24"/>
                <w:szCs w:val="24"/>
              </w:rPr>
              <w:t xml:space="preserve"> </w:t>
            </w:r>
            <w:r w:rsidRPr="002612F2">
              <w:rPr>
                <w:rFonts w:ascii="Courier New" w:eastAsia="Times New Roman" w:hAnsi="Courier New" w:cs="Courier New"/>
                <w:sz w:val="20"/>
              </w:rPr>
              <w:t xml:space="preserve">x, y, z; </w:t>
            </w:r>
          </w:p>
          <w:p w:rsidR="002612F2" w:rsidRPr="002612F2" w:rsidRDefault="002612F2" w:rsidP="002612F2">
            <w:pPr>
              <w:spacing w:after="0" w:line="240" w:lineRule="auto"/>
              <w:rPr>
                <w:rFonts w:ascii="Times New Roman" w:eastAsia="Times New Roman" w:hAnsi="Times New Roman" w:cs="Times New Roman"/>
                <w:sz w:val="24"/>
                <w:szCs w:val="24"/>
              </w:rPr>
            </w:pPr>
            <w:r w:rsidRPr="002612F2">
              <w:rPr>
                <w:rFonts w:ascii="Courier New" w:eastAsia="Times New Roman" w:hAnsi="Courier New" w:cs="Courier New"/>
                <w:sz w:val="20"/>
              </w:rPr>
              <w:t xml:space="preserve">}; </w:t>
            </w:r>
          </w:p>
          <w:p w:rsidR="002612F2" w:rsidRPr="002612F2" w:rsidRDefault="002612F2" w:rsidP="002612F2">
            <w:pPr>
              <w:spacing w:after="0" w:line="240" w:lineRule="auto"/>
              <w:rPr>
                <w:rFonts w:ascii="Times New Roman" w:eastAsia="Times New Roman" w:hAnsi="Times New Roman" w:cs="Times New Roman"/>
                <w:sz w:val="24"/>
                <w:szCs w:val="24"/>
              </w:rPr>
            </w:pPr>
            <w:r w:rsidRPr="002612F2">
              <w:rPr>
                <w:rFonts w:ascii="Courier New" w:eastAsia="Times New Roman" w:hAnsi="Courier New" w:cs="Courier New"/>
                <w:sz w:val="20"/>
              </w:rPr>
              <w:t> </w:t>
            </w:r>
            <w:r w:rsidRPr="002612F2">
              <w:rPr>
                <w:rFonts w:ascii="Times New Roman" w:eastAsia="Times New Roman" w:hAnsi="Times New Roman" w:cs="Times New Roman"/>
                <w:sz w:val="24"/>
                <w:szCs w:val="24"/>
              </w:rPr>
              <w:t> </w:t>
            </w:r>
          </w:p>
          <w:p w:rsidR="002612F2" w:rsidRPr="002612F2" w:rsidRDefault="002612F2" w:rsidP="002612F2">
            <w:pPr>
              <w:spacing w:after="0" w:line="240" w:lineRule="auto"/>
              <w:rPr>
                <w:rFonts w:ascii="Times New Roman" w:eastAsia="Times New Roman" w:hAnsi="Times New Roman" w:cs="Times New Roman"/>
                <w:sz w:val="24"/>
                <w:szCs w:val="24"/>
              </w:rPr>
            </w:pPr>
            <w:proofErr w:type="spellStart"/>
            <w:r w:rsidRPr="002612F2">
              <w:rPr>
                <w:rFonts w:ascii="Courier New" w:eastAsia="Times New Roman" w:hAnsi="Courier New" w:cs="Courier New"/>
                <w:sz w:val="20"/>
              </w:rPr>
              <w:t>int</w:t>
            </w:r>
            <w:proofErr w:type="spellEnd"/>
            <w:r w:rsidRPr="002612F2">
              <w:rPr>
                <w:rFonts w:ascii="Times New Roman" w:eastAsia="Times New Roman" w:hAnsi="Times New Roman" w:cs="Times New Roman"/>
                <w:sz w:val="24"/>
                <w:szCs w:val="24"/>
              </w:rPr>
              <w:t xml:space="preserve"> </w:t>
            </w:r>
            <w:r w:rsidRPr="002612F2">
              <w:rPr>
                <w:rFonts w:ascii="Courier New" w:eastAsia="Times New Roman" w:hAnsi="Courier New" w:cs="Courier New"/>
                <w:sz w:val="20"/>
              </w:rPr>
              <w:t xml:space="preserve">main() </w:t>
            </w:r>
          </w:p>
          <w:p w:rsidR="002612F2" w:rsidRPr="002612F2" w:rsidRDefault="002612F2" w:rsidP="002612F2">
            <w:pPr>
              <w:spacing w:after="0" w:line="240" w:lineRule="auto"/>
              <w:rPr>
                <w:rFonts w:ascii="Times New Roman" w:eastAsia="Times New Roman" w:hAnsi="Times New Roman" w:cs="Times New Roman"/>
                <w:sz w:val="24"/>
                <w:szCs w:val="24"/>
              </w:rPr>
            </w:pPr>
            <w:r w:rsidRPr="002612F2">
              <w:rPr>
                <w:rFonts w:ascii="Courier New" w:eastAsia="Times New Roman" w:hAnsi="Courier New" w:cs="Courier New"/>
                <w:sz w:val="20"/>
              </w:rPr>
              <w:t xml:space="preserve">{ </w:t>
            </w:r>
          </w:p>
          <w:p w:rsidR="002612F2" w:rsidRPr="002612F2" w:rsidRDefault="002612F2" w:rsidP="002612F2">
            <w:pPr>
              <w:spacing w:after="0" w:line="240" w:lineRule="auto"/>
              <w:rPr>
                <w:rFonts w:ascii="Times New Roman" w:eastAsia="Times New Roman" w:hAnsi="Times New Roman" w:cs="Times New Roman"/>
                <w:sz w:val="24"/>
                <w:szCs w:val="24"/>
              </w:rPr>
            </w:pPr>
            <w:r w:rsidRPr="002612F2">
              <w:rPr>
                <w:rFonts w:ascii="Courier New" w:eastAsia="Times New Roman" w:hAnsi="Courier New" w:cs="Courier New"/>
                <w:sz w:val="20"/>
              </w:rPr>
              <w:t xml:space="preserve">   // Examples of </w:t>
            </w:r>
            <w:proofErr w:type="spellStart"/>
            <w:r w:rsidRPr="002612F2">
              <w:rPr>
                <w:rFonts w:ascii="Courier New" w:eastAsia="Times New Roman" w:hAnsi="Courier New" w:cs="Courier New"/>
                <w:sz w:val="20"/>
              </w:rPr>
              <w:t>initializtion</w:t>
            </w:r>
            <w:proofErr w:type="spellEnd"/>
            <w:r w:rsidRPr="002612F2">
              <w:rPr>
                <w:rFonts w:ascii="Courier New" w:eastAsia="Times New Roman" w:hAnsi="Courier New" w:cs="Courier New"/>
                <w:sz w:val="20"/>
              </w:rPr>
              <w:t xml:space="preserve"> using designated initialization </w:t>
            </w:r>
          </w:p>
          <w:p w:rsidR="002612F2" w:rsidRPr="002612F2" w:rsidRDefault="002612F2" w:rsidP="002612F2">
            <w:pPr>
              <w:spacing w:after="0" w:line="240" w:lineRule="auto"/>
              <w:rPr>
                <w:rFonts w:ascii="Times New Roman" w:eastAsia="Times New Roman" w:hAnsi="Times New Roman" w:cs="Times New Roman"/>
                <w:sz w:val="24"/>
                <w:szCs w:val="24"/>
              </w:rPr>
            </w:pPr>
            <w:r w:rsidRPr="002612F2">
              <w:rPr>
                <w:rFonts w:ascii="Courier New" w:eastAsia="Times New Roman" w:hAnsi="Courier New" w:cs="Courier New"/>
                <w:sz w:val="20"/>
              </w:rPr>
              <w:t>   </w:t>
            </w:r>
            <w:proofErr w:type="spellStart"/>
            <w:r w:rsidRPr="002612F2">
              <w:rPr>
                <w:rFonts w:ascii="Courier New" w:eastAsia="Times New Roman" w:hAnsi="Courier New" w:cs="Courier New"/>
                <w:sz w:val="20"/>
              </w:rPr>
              <w:t>struct</w:t>
            </w:r>
            <w:proofErr w:type="spellEnd"/>
            <w:r w:rsidRPr="002612F2">
              <w:rPr>
                <w:rFonts w:ascii="Times New Roman" w:eastAsia="Times New Roman" w:hAnsi="Times New Roman" w:cs="Times New Roman"/>
                <w:sz w:val="24"/>
                <w:szCs w:val="24"/>
              </w:rPr>
              <w:t xml:space="preserve"> </w:t>
            </w:r>
            <w:r w:rsidRPr="002612F2">
              <w:rPr>
                <w:rFonts w:ascii="Courier New" w:eastAsia="Times New Roman" w:hAnsi="Courier New" w:cs="Courier New"/>
                <w:sz w:val="20"/>
              </w:rPr>
              <w:t xml:space="preserve">Point p1 = {.y = 0, .z = 1, .x = 2}; </w:t>
            </w:r>
          </w:p>
          <w:p w:rsidR="002612F2" w:rsidRPr="002612F2" w:rsidRDefault="002612F2" w:rsidP="002612F2">
            <w:pPr>
              <w:spacing w:after="0" w:line="240" w:lineRule="auto"/>
              <w:rPr>
                <w:rFonts w:ascii="Times New Roman" w:eastAsia="Times New Roman" w:hAnsi="Times New Roman" w:cs="Times New Roman"/>
                <w:sz w:val="24"/>
                <w:szCs w:val="24"/>
              </w:rPr>
            </w:pPr>
            <w:r w:rsidRPr="002612F2">
              <w:rPr>
                <w:rFonts w:ascii="Courier New" w:eastAsia="Times New Roman" w:hAnsi="Courier New" w:cs="Courier New"/>
                <w:sz w:val="20"/>
              </w:rPr>
              <w:t>   </w:t>
            </w:r>
            <w:proofErr w:type="spellStart"/>
            <w:r w:rsidRPr="002612F2">
              <w:rPr>
                <w:rFonts w:ascii="Courier New" w:eastAsia="Times New Roman" w:hAnsi="Courier New" w:cs="Courier New"/>
                <w:sz w:val="20"/>
              </w:rPr>
              <w:t>struct</w:t>
            </w:r>
            <w:proofErr w:type="spellEnd"/>
            <w:r w:rsidRPr="002612F2">
              <w:rPr>
                <w:rFonts w:ascii="Times New Roman" w:eastAsia="Times New Roman" w:hAnsi="Times New Roman" w:cs="Times New Roman"/>
                <w:sz w:val="24"/>
                <w:szCs w:val="24"/>
              </w:rPr>
              <w:t xml:space="preserve"> </w:t>
            </w:r>
            <w:r w:rsidRPr="002612F2">
              <w:rPr>
                <w:rFonts w:ascii="Courier New" w:eastAsia="Times New Roman" w:hAnsi="Courier New" w:cs="Courier New"/>
                <w:sz w:val="20"/>
              </w:rPr>
              <w:t xml:space="preserve">Point p2 = {.x = 20}; </w:t>
            </w:r>
          </w:p>
          <w:p w:rsidR="002612F2" w:rsidRPr="002612F2" w:rsidRDefault="002612F2" w:rsidP="002612F2">
            <w:pPr>
              <w:spacing w:after="0" w:line="240" w:lineRule="auto"/>
              <w:rPr>
                <w:rFonts w:ascii="Times New Roman" w:eastAsia="Times New Roman" w:hAnsi="Times New Roman" w:cs="Times New Roman"/>
                <w:sz w:val="24"/>
                <w:szCs w:val="24"/>
              </w:rPr>
            </w:pPr>
            <w:r w:rsidRPr="002612F2">
              <w:rPr>
                <w:rFonts w:ascii="Courier New" w:eastAsia="Times New Roman" w:hAnsi="Courier New" w:cs="Courier New"/>
                <w:sz w:val="20"/>
              </w:rPr>
              <w:t> </w:t>
            </w:r>
            <w:r w:rsidRPr="002612F2">
              <w:rPr>
                <w:rFonts w:ascii="Times New Roman" w:eastAsia="Times New Roman" w:hAnsi="Times New Roman" w:cs="Times New Roman"/>
                <w:sz w:val="24"/>
                <w:szCs w:val="24"/>
              </w:rPr>
              <w:t> </w:t>
            </w:r>
          </w:p>
          <w:p w:rsidR="002612F2" w:rsidRPr="002612F2" w:rsidRDefault="002612F2" w:rsidP="002612F2">
            <w:pPr>
              <w:spacing w:after="0" w:line="240" w:lineRule="auto"/>
              <w:rPr>
                <w:rFonts w:ascii="Times New Roman" w:eastAsia="Times New Roman" w:hAnsi="Times New Roman" w:cs="Times New Roman"/>
                <w:sz w:val="24"/>
                <w:szCs w:val="24"/>
              </w:rPr>
            </w:pPr>
            <w:r w:rsidRPr="002612F2">
              <w:rPr>
                <w:rFonts w:ascii="Courier New" w:eastAsia="Times New Roman" w:hAnsi="Courier New" w:cs="Courier New"/>
                <w:sz w:val="20"/>
              </w:rPr>
              <w:t>   </w:t>
            </w:r>
            <w:proofErr w:type="spellStart"/>
            <w:r w:rsidRPr="002612F2">
              <w:rPr>
                <w:rFonts w:ascii="Courier New" w:eastAsia="Times New Roman" w:hAnsi="Courier New" w:cs="Courier New"/>
                <w:sz w:val="20"/>
              </w:rPr>
              <w:t>printf</w:t>
            </w:r>
            <w:proofErr w:type="spellEnd"/>
            <w:r w:rsidRPr="002612F2">
              <w:rPr>
                <w:rFonts w:ascii="Times New Roman" w:eastAsia="Times New Roman" w:hAnsi="Times New Roman" w:cs="Times New Roman"/>
                <w:sz w:val="24"/>
                <w:szCs w:val="24"/>
              </w:rPr>
              <w:t xml:space="preserve"> </w:t>
            </w:r>
            <w:r w:rsidRPr="002612F2">
              <w:rPr>
                <w:rFonts w:ascii="Courier New" w:eastAsia="Times New Roman" w:hAnsi="Courier New" w:cs="Courier New"/>
                <w:sz w:val="20"/>
              </w:rPr>
              <w:t xml:space="preserve">("x = %d, y = %d, z = %d\n", p1.x, p1.y, p1.z); </w:t>
            </w:r>
          </w:p>
          <w:p w:rsidR="002612F2" w:rsidRPr="002612F2" w:rsidRDefault="002612F2" w:rsidP="002612F2">
            <w:pPr>
              <w:spacing w:after="0" w:line="240" w:lineRule="auto"/>
              <w:rPr>
                <w:rFonts w:ascii="Times New Roman" w:eastAsia="Times New Roman" w:hAnsi="Times New Roman" w:cs="Times New Roman"/>
                <w:sz w:val="24"/>
                <w:szCs w:val="24"/>
              </w:rPr>
            </w:pPr>
            <w:r w:rsidRPr="002612F2">
              <w:rPr>
                <w:rFonts w:ascii="Courier New" w:eastAsia="Times New Roman" w:hAnsi="Courier New" w:cs="Courier New"/>
                <w:sz w:val="20"/>
              </w:rPr>
              <w:t>   </w:t>
            </w:r>
            <w:proofErr w:type="spellStart"/>
            <w:r w:rsidRPr="002612F2">
              <w:rPr>
                <w:rFonts w:ascii="Courier New" w:eastAsia="Times New Roman" w:hAnsi="Courier New" w:cs="Courier New"/>
                <w:sz w:val="20"/>
              </w:rPr>
              <w:t>printf</w:t>
            </w:r>
            <w:proofErr w:type="spellEnd"/>
            <w:r w:rsidRPr="002612F2">
              <w:rPr>
                <w:rFonts w:ascii="Times New Roman" w:eastAsia="Times New Roman" w:hAnsi="Times New Roman" w:cs="Times New Roman"/>
                <w:sz w:val="24"/>
                <w:szCs w:val="24"/>
              </w:rPr>
              <w:t xml:space="preserve"> </w:t>
            </w:r>
            <w:r w:rsidRPr="002612F2">
              <w:rPr>
                <w:rFonts w:ascii="Courier New" w:eastAsia="Times New Roman" w:hAnsi="Courier New" w:cs="Courier New"/>
                <w:sz w:val="20"/>
              </w:rPr>
              <w:t xml:space="preserve">("x = %d", p2.x); </w:t>
            </w:r>
          </w:p>
          <w:p w:rsidR="002612F2" w:rsidRPr="002612F2" w:rsidRDefault="002612F2" w:rsidP="002612F2">
            <w:pPr>
              <w:spacing w:after="0" w:line="240" w:lineRule="auto"/>
              <w:rPr>
                <w:rFonts w:ascii="Times New Roman" w:eastAsia="Times New Roman" w:hAnsi="Times New Roman" w:cs="Times New Roman"/>
                <w:sz w:val="24"/>
                <w:szCs w:val="24"/>
              </w:rPr>
            </w:pPr>
            <w:r w:rsidRPr="002612F2">
              <w:rPr>
                <w:rFonts w:ascii="Courier New" w:eastAsia="Times New Roman" w:hAnsi="Courier New" w:cs="Courier New"/>
                <w:sz w:val="20"/>
              </w:rPr>
              <w:t>   return</w:t>
            </w:r>
            <w:r w:rsidRPr="002612F2">
              <w:rPr>
                <w:rFonts w:ascii="Times New Roman" w:eastAsia="Times New Roman" w:hAnsi="Times New Roman" w:cs="Times New Roman"/>
                <w:sz w:val="24"/>
                <w:szCs w:val="24"/>
              </w:rPr>
              <w:t xml:space="preserve"> </w:t>
            </w:r>
            <w:r w:rsidRPr="002612F2">
              <w:rPr>
                <w:rFonts w:ascii="Courier New" w:eastAsia="Times New Roman" w:hAnsi="Courier New" w:cs="Courier New"/>
                <w:sz w:val="20"/>
              </w:rPr>
              <w:t xml:space="preserve">0; </w:t>
            </w:r>
          </w:p>
          <w:p w:rsidR="002612F2" w:rsidRPr="002612F2" w:rsidRDefault="002612F2" w:rsidP="002612F2">
            <w:pPr>
              <w:spacing w:after="0" w:line="240" w:lineRule="auto"/>
              <w:rPr>
                <w:rFonts w:ascii="Times New Roman" w:eastAsia="Times New Roman" w:hAnsi="Times New Roman" w:cs="Times New Roman"/>
                <w:sz w:val="24"/>
                <w:szCs w:val="24"/>
              </w:rPr>
            </w:pPr>
            <w:r w:rsidRPr="002612F2">
              <w:rPr>
                <w:rFonts w:ascii="Courier New" w:eastAsia="Times New Roman" w:hAnsi="Courier New" w:cs="Courier New"/>
                <w:sz w:val="20"/>
              </w:rPr>
              <w:t xml:space="preserve">} </w:t>
            </w:r>
          </w:p>
        </w:tc>
      </w:tr>
    </w:tbl>
    <w:p w:rsidR="002612F2" w:rsidRPr="002612F2" w:rsidRDefault="002612F2" w:rsidP="002612F2">
      <w:pPr>
        <w:spacing w:after="0" w:line="285" w:lineRule="atLeast"/>
        <w:jc w:val="both"/>
        <w:textAlignment w:val="baseline"/>
        <w:rPr>
          <w:ins w:id="16" w:author="Unknown"/>
          <w:rFonts w:ascii="Arial" w:eastAsia="Times New Roman" w:hAnsi="Arial" w:cs="Arial"/>
          <w:sz w:val="24"/>
          <w:szCs w:val="24"/>
        </w:rPr>
      </w:pPr>
      <w:ins w:id="17" w:author="Unknown">
        <w:r w:rsidRPr="002612F2">
          <w:rPr>
            <w:rFonts w:ascii="Arial" w:eastAsia="Times New Roman" w:hAnsi="Arial" w:cs="Arial"/>
            <w:b/>
            <w:bCs/>
            <w:sz w:val="24"/>
            <w:szCs w:val="24"/>
            <w:bdr w:val="none" w:sz="0" w:space="0" w:color="auto" w:frame="1"/>
          </w:rPr>
          <w:t>Output:</w:t>
        </w:r>
      </w:ins>
    </w:p>
    <w:p w:rsidR="002612F2" w:rsidRPr="002612F2" w:rsidRDefault="002612F2" w:rsidP="002612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ins w:id="18" w:author="Unknown"/>
          <w:rFonts w:ascii="Consolas" w:eastAsia="Times New Roman" w:hAnsi="Consolas" w:cs="Courier New"/>
          <w:sz w:val="23"/>
          <w:szCs w:val="23"/>
        </w:rPr>
      </w:pPr>
      <w:ins w:id="19" w:author="Unknown">
        <w:r w:rsidRPr="002612F2">
          <w:rPr>
            <w:rFonts w:ascii="Consolas" w:eastAsia="Times New Roman" w:hAnsi="Consolas" w:cs="Courier New"/>
            <w:sz w:val="23"/>
            <w:szCs w:val="23"/>
          </w:rPr>
          <w:t>x = 2, y = 0, z = 1</w:t>
        </w:r>
      </w:ins>
    </w:p>
    <w:p w:rsidR="002612F2" w:rsidRPr="002612F2" w:rsidRDefault="002612F2" w:rsidP="002612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ins w:id="20" w:author="Unknown"/>
          <w:rFonts w:ascii="Consolas" w:eastAsia="Times New Roman" w:hAnsi="Consolas" w:cs="Courier New"/>
          <w:sz w:val="23"/>
          <w:szCs w:val="23"/>
        </w:rPr>
      </w:pPr>
      <w:ins w:id="21" w:author="Unknown">
        <w:r w:rsidRPr="002612F2">
          <w:rPr>
            <w:rFonts w:ascii="Consolas" w:eastAsia="Times New Roman" w:hAnsi="Consolas" w:cs="Courier New"/>
            <w:sz w:val="23"/>
            <w:szCs w:val="23"/>
          </w:rPr>
          <w:t>x = 20</w:t>
        </w:r>
      </w:ins>
    </w:p>
    <w:p w:rsidR="002612F2" w:rsidRDefault="002612F2" w:rsidP="002612F2">
      <w:pPr>
        <w:spacing w:after="0" w:line="240" w:lineRule="auto"/>
        <w:textAlignment w:val="baseline"/>
        <w:rPr>
          <w:rFonts w:ascii="Arial" w:eastAsia="Times New Roman" w:hAnsi="Arial" w:cs="Arial"/>
          <w:sz w:val="24"/>
          <w:szCs w:val="24"/>
        </w:rPr>
      </w:pPr>
    </w:p>
    <w:p w:rsidR="002612F2" w:rsidRPr="002612F2" w:rsidRDefault="002612F2" w:rsidP="002612F2">
      <w:pPr>
        <w:spacing w:after="0" w:line="240" w:lineRule="auto"/>
        <w:textAlignment w:val="baseline"/>
        <w:rPr>
          <w:ins w:id="22" w:author="Unknown"/>
          <w:rFonts w:ascii="Arial" w:eastAsia="Times New Roman" w:hAnsi="Arial" w:cs="Arial"/>
          <w:sz w:val="24"/>
          <w:szCs w:val="24"/>
        </w:rPr>
      </w:pPr>
      <w:ins w:id="23" w:author="Unknown">
        <w:r w:rsidRPr="002612F2">
          <w:rPr>
            <w:rFonts w:ascii="Arial" w:eastAsia="Times New Roman" w:hAnsi="Arial" w:cs="Arial"/>
            <w:sz w:val="24"/>
            <w:szCs w:val="24"/>
          </w:rPr>
          <w:br/>
        </w:r>
        <w:r w:rsidRPr="002612F2">
          <w:rPr>
            <w:rFonts w:ascii="Arial" w:eastAsia="Times New Roman" w:hAnsi="Arial" w:cs="Arial"/>
            <w:b/>
            <w:bCs/>
            <w:i/>
            <w:iCs/>
            <w:sz w:val="24"/>
            <w:szCs w:val="24"/>
          </w:rPr>
          <w:t>What is an array of structures?</w:t>
        </w:r>
        <w:r w:rsidRPr="002612F2">
          <w:rPr>
            <w:rFonts w:ascii="Arial" w:eastAsia="Times New Roman" w:hAnsi="Arial" w:cs="Arial"/>
            <w:sz w:val="24"/>
            <w:szCs w:val="24"/>
          </w:rPr>
          <w:br/>
          <w:t>Like other primitive data types, we can create an array of structures.</w:t>
        </w:r>
      </w:ins>
    </w:p>
    <w:tbl>
      <w:tblPr>
        <w:tblW w:w="8895" w:type="dxa"/>
        <w:tblCellMar>
          <w:left w:w="0" w:type="dxa"/>
          <w:right w:w="0" w:type="dxa"/>
        </w:tblCellMar>
        <w:tblLook w:val="04A0"/>
      </w:tblPr>
      <w:tblGrid>
        <w:gridCol w:w="8895"/>
      </w:tblGrid>
      <w:tr w:rsidR="002612F2" w:rsidRPr="002612F2" w:rsidTr="002612F2">
        <w:tc>
          <w:tcPr>
            <w:tcW w:w="8895" w:type="dxa"/>
            <w:vAlign w:val="center"/>
            <w:hideMark/>
          </w:tcPr>
          <w:p w:rsidR="002612F2" w:rsidRDefault="002612F2" w:rsidP="002612F2">
            <w:pPr>
              <w:spacing w:after="0" w:line="240" w:lineRule="auto"/>
              <w:rPr>
                <w:rFonts w:ascii="Courier New" w:eastAsia="Times New Roman" w:hAnsi="Courier New" w:cs="Courier New"/>
                <w:sz w:val="20"/>
              </w:rPr>
            </w:pPr>
          </w:p>
          <w:p w:rsidR="002612F2" w:rsidRDefault="002612F2" w:rsidP="002612F2">
            <w:pPr>
              <w:spacing w:after="0" w:line="240" w:lineRule="auto"/>
              <w:rPr>
                <w:rFonts w:ascii="Courier New" w:eastAsia="Times New Roman" w:hAnsi="Courier New" w:cs="Courier New"/>
                <w:sz w:val="20"/>
              </w:rPr>
            </w:pPr>
          </w:p>
          <w:p w:rsidR="002612F2" w:rsidRDefault="002612F2" w:rsidP="002612F2">
            <w:pPr>
              <w:spacing w:after="0" w:line="240" w:lineRule="auto"/>
              <w:rPr>
                <w:rFonts w:ascii="Courier New" w:eastAsia="Times New Roman" w:hAnsi="Courier New" w:cs="Courier New"/>
                <w:sz w:val="20"/>
              </w:rPr>
            </w:pPr>
          </w:p>
          <w:p w:rsidR="002612F2" w:rsidRPr="002612F2" w:rsidRDefault="002612F2" w:rsidP="002612F2">
            <w:pPr>
              <w:spacing w:after="0" w:line="240" w:lineRule="auto"/>
              <w:rPr>
                <w:rFonts w:ascii="Times New Roman" w:eastAsia="Times New Roman" w:hAnsi="Times New Roman" w:cs="Times New Roman"/>
                <w:sz w:val="24"/>
                <w:szCs w:val="24"/>
              </w:rPr>
            </w:pPr>
            <w:r w:rsidRPr="002612F2">
              <w:rPr>
                <w:rFonts w:ascii="Courier New" w:eastAsia="Times New Roman" w:hAnsi="Courier New" w:cs="Courier New"/>
                <w:sz w:val="20"/>
              </w:rPr>
              <w:t>#include&lt;</w:t>
            </w:r>
            <w:proofErr w:type="spellStart"/>
            <w:r w:rsidRPr="002612F2">
              <w:rPr>
                <w:rFonts w:ascii="Courier New" w:eastAsia="Times New Roman" w:hAnsi="Courier New" w:cs="Courier New"/>
                <w:sz w:val="20"/>
              </w:rPr>
              <w:t>stdio.h</w:t>
            </w:r>
            <w:proofErr w:type="spellEnd"/>
            <w:r w:rsidRPr="002612F2">
              <w:rPr>
                <w:rFonts w:ascii="Courier New" w:eastAsia="Times New Roman" w:hAnsi="Courier New" w:cs="Courier New"/>
                <w:sz w:val="20"/>
              </w:rPr>
              <w:t xml:space="preserve">&gt; </w:t>
            </w:r>
          </w:p>
          <w:p w:rsidR="002612F2" w:rsidRPr="002612F2" w:rsidRDefault="002612F2" w:rsidP="002612F2">
            <w:pPr>
              <w:spacing w:after="0" w:line="240" w:lineRule="auto"/>
              <w:rPr>
                <w:rFonts w:ascii="Times New Roman" w:eastAsia="Times New Roman" w:hAnsi="Times New Roman" w:cs="Times New Roman"/>
                <w:sz w:val="24"/>
                <w:szCs w:val="24"/>
              </w:rPr>
            </w:pPr>
            <w:r w:rsidRPr="002612F2">
              <w:rPr>
                <w:rFonts w:ascii="Courier New" w:eastAsia="Times New Roman" w:hAnsi="Courier New" w:cs="Courier New"/>
                <w:sz w:val="20"/>
              </w:rPr>
              <w:t> </w:t>
            </w:r>
            <w:r w:rsidRPr="002612F2">
              <w:rPr>
                <w:rFonts w:ascii="Times New Roman" w:eastAsia="Times New Roman" w:hAnsi="Times New Roman" w:cs="Times New Roman"/>
                <w:sz w:val="24"/>
                <w:szCs w:val="24"/>
              </w:rPr>
              <w:t> </w:t>
            </w:r>
          </w:p>
          <w:p w:rsidR="002612F2" w:rsidRPr="002612F2" w:rsidRDefault="002612F2" w:rsidP="002612F2">
            <w:pPr>
              <w:spacing w:after="0" w:line="240" w:lineRule="auto"/>
              <w:rPr>
                <w:rFonts w:ascii="Times New Roman" w:eastAsia="Times New Roman" w:hAnsi="Times New Roman" w:cs="Times New Roman"/>
                <w:sz w:val="24"/>
                <w:szCs w:val="24"/>
              </w:rPr>
            </w:pPr>
            <w:proofErr w:type="spellStart"/>
            <w:r w:rsidRPr="002612F2">
              <w:rPr>
                <w:rFonts w:ascii="Courier New" w:eastAsia="Times New Roman" w:hAnsi="Courier New" w:cs="Courier New"/>
                <w:sz w:val="20"/>
              </w:rPr>
              <w:t>struct</w:t>
            </w:r>
            <w:proofErr w:type="spellEnd"/>
            <w:r w:rsidRPr="002612F2">
              <w:rPr>
                <w:rFonts w:ascii="Times New Roman" w:eastAsia="Times New Roman" w:hAnsi="Times New Roman" w:cs="Times New Roman"/>
                <w:sz w:val="24"/>
                <w:szCs w:val="24"/>
              </w:rPr>
              <w:t xml:space="preserve"> </w:t>
            </w:r>
            <w:r w:rsidRPr="002612F2">
              <w:rPr>
                <w:rFonts w:ascii="Courier New" w:eastAsia="Times New Roman" w:hAnsi="Courier New" w:cs="Courier New"/>
                <w:sz w:val="20"/>
              </w:rPr>
              <w:t xml:space="preserve">Point </w:t>
            </w:r>
          </w:p>
          <w:p w:rsidR="002612F2" w:rsidRPr="002612F2" w:rsidRDefault="002612F2" w:rsidP="002612F2">
            <w:pPr>
              <w:spacing w:after="0" w:line="240" w:lineRule="auto"/>
              <w:rPr>
                <w:rFonts w:ascii="Times New Roman" w:eastAsia="Times New Roman" w:hAnsi="Times New Roman" w:cs="Times New Roman"/>
                <w:sz w:val="24"/>
                <w:szCs w:val="24"/>
              </w:rPr>
            </w:pPr>
            <w:r w:rsidRPr="002612F2">
              <w:rPr>
                <w:rFonts w:ascii="Courier New" w:eastAsia="Times New Roman" w:hAnsi="Courier New" w:cs="Courier New"/>
                <w:sz w:val="20"/>
              </w:rPr>
              <w:t xml:space="preserve">{ </w:t>
            </w:r>
          </w:p>
          <w:p w:rsidR="002612F2" w:rsidRPr="002612F2" w:rsidRDefault="002612F2" w:rsidP="002612F2">
            <w:pPr>
              <w:spacing w:after="0" w:line="240" w:lineRule="auto"/>
              <w:rPr>
                <w:rFonts w:ascii="Times New Roman" w:eastAsia="Times New Roman" w:hAnsi="Times New Roman" w:cs="Times New Roman"/>
                <w:sz w:val="24"/>
                <w:szCs w:val="24"/>
              </w:rPr>
            </w:pPr>
            <w:r w:rsidRPr="002612F2">
              <w:rPr>
                <w:rFonts w:ascii="Courier New" w:eastAsia="Times New Roman" w:hAnsi="Courier New" w:cs="Courier New"/>
                <w:sz w:val="20"/>
              </w:rPr>
              <w:t>   </w:t>
            </w:r>
            <w:proofErr w:type="spellStart"/>
            <w:r w:rsidRPr="002612F2">
              <w:rPr>
                <w:rFonts w:ascii="Courier New" w:eastAsia="Times New Roman" w:hAnsi="Courier New" w:cs="Courier New"/>
                <w:sz w:val="20"/>
              </w:rPr>
              <w:t>int</w:t>
            </w:r>
            <w:proofErr w:type="spellEnd"/>
            <w:r w:rsidRPr="002612F2">
              <w:rPr>
                <w:rFonts w:ascii="Times New Roman" w:eastAsia="Times New Roman" w:hAnsi="Times New Roman" w:cs="Times New Roman"/>
                <w:sz w:val="24"/>
                <w:szCs w:val="24"/>
              </w:rPr>
              <w:t xml:space="preserve"> </w:t>
            </w:r>
            <w:r w:rsidRPr="002612F2">
              <w:rPr>
                <w:rFonts w:ascii="Courier New" w:eastAsia="Times New Roman" w:hAnsi="Courier New" w:cs="Courier New"/>
                <w:sz w:val="20"/>
              </w:rPr>
              <w:t xml:space="preserve">x, y; </w:t>
            </w:r>
          </w:p>
          <w:p w:rsidR="002612F2" w:rsidRPr="002612F2" w:rsidRDefault="002612F2" w:rsidP="002612F2">
            <w:pPr>
              <w:spacing w:after="0" w:line="240" w:lineRule="auto"/>
              <w:rPr>
                <w:rFonts w:ascii="Times New Roman" w:eastAsia="Times New Roman" w:hAnsi="Times New Roman" w:cs="Times New Roman"/>
                <w:sz w:val="24"/>
                <w:szCs w:val="24"/>
              </w:rPr>
            </w:pPr>
            <w:r w:rsidRPr="002612F2">
              <w:rPr>
                <w:rFonts w:ascii="Courier New" w:eastAsia="Times New Roman" w:hAnsi="Courier New" w:cs="Courier New"/>
                <w:sz w:val="20"/>
              </w:rPr>
              <w:t xml:space="preserve">}; </w:t>
            </w:r>
          </w:p>
          <w:p w:rsidR="002612F2" w:rsidRPr="002612F2" w:rsidRDefault="002612F2" w:rsidP="002612F2">
            <w:pPr>
              <w:spacing w:after="0" w:line="240" w:lineRule="auto"/>
              <w:rPr>
                <w:rFonts w:ascii="Times New Roman" w:eastAsia="Times New Roman" w:hAnsi="Times New Roman" w:cs="Times New Roman"/>
                <w:sz w:val="24"/>
                <w:szCs w:val="24"/>
              </w:rPr>
            </w:pPr>
            <w:r w:rsidRPr="002612F2">
              <w:rPr>
                <w:rFonts w:ascii="Courier New" w:eastAsia="Times New Roman" w:hAnsi="Courier New" w:cs="Courier New"/>
                <w:sz w:val="20"/>
              </w:rPr>
              <w:t> </w:t>
            </w:r>
            <w:r w:rsidRPr="002612F2">
              <w:rPr>
                <w:rFonts w:ascii="Times New Roman" w:eastAsia="Times New Roman" w:hAnsi="Times New Roman" w:cs="Times New Roman"/>
                <w:sz w:val="24"/>
                <w:szCs w:val="24"/>
              </w:rPr>
              <w:t> </w:t>
            </w:r>
          </w:p>
          <w:p w:rsidR="002612F2" w:rsidRPr="002612F2" w:rsidRDefault="002612F2" w:rsidP="002612F2">
            <w:pPr>
              <w:spacing w:after="0" w:line="240" w:lineRule="auto"/>
              <w:rPr>
                <w:rFonts w:ascii="Times New Roman" w:eastAsia="Times New Roman" w:hAnsi="Times New Roman" w:cs="Times New Roman"/>
                <w:sz w:val="24"/>
                <w:szCs w:val="24"/>
              </w:rPr>
            </w:pPr>
            <w:proofErr w:type="spellStart"/>
            <w:r w:rsidRPr="002612F2">
              <w:rPr>
                <w:rFonts w:ascii="Courier New" w:eastAsia="Times New Roman" w:hAnsi="Courier New" w:cs="Courier New"/>
                <w:sz w:val="20"/>
              </w:rPr>
              <w:t>int</w:t>
            </w:r>
            <w:proofErr w:type="spellEnd"/>
            <w:r w:rsidRPr="002612F2">
              <w:rPr>
                <w:rFonts w:ascii="Times New Roman" w:eastAsia="Times New Roman" w:hAnsi="Times New Roman" w:cs="Times New Roman"/>
                <w:sz w:val="24"/>
                <w:szCs w:val="24"/>
              </w:rPr>
              <w:t xml:space="preserve"> </w:t>
            </w:r>
            <w:r w:rsidRPr="002612F2">
              <w:rPr>
                <w:rFonts w:ascii="Courier New" w:eastAsia="Times New Roman" w:hAnsi="Courier New" w:cs="Courier New"/>
                <w:sz w:val="20"/>
              </w:rPr>
              <w:t xml:space="preserve">main() </w:t>
            </w:r>
          </w:p>
          <w:p w:rsidR="002612F2" w:rsidRPr="002612F2" w:rsidRDefault="002612F2" w:rsidP="002612F2">
            <w:pPr>
              <w:spacing w:after="0" w:line="240" w:lineRule="auto"/>
              <w:rPr>
                <w:rFonts w:ascii="Times New Roman" w:eastAsia="Times New Roman" w:hAnsi="Times New Roman" w:cs="Times New Roman"/>
                <w:sz w:val="24"/>
                <w:szCs w:val="24"/>
              </w:rPr>
            </w:pPr>
            <w:r w:rsidRPr="002612F2">
              <w:rPr>
                <w:rFonts w:ascii="Courier New" w:eastAsia="Times New Roman" w:hAnsi="Courier New" w:cs="Courier New"/>
                <w:sz w:val="20"/>
              </w:rPr>
              <w:lastRenderedPageBreak/>
              <w:t xml:space="preserve">{ </w:t>
            </w:r>
          </w:p>
          <w:p w:rsidR="002612F2" w:rsidRPr="002612F2" w:rsidRDefault="002612F2" w:rsidP="002612F2">
            <w:pPr>
              <w:spacing w:after="0" w:line="240" w:lineRule="auto"/>
              <w:rPr>
                <w:rFonts w:ascii="Times New Roman" w:eastAsia="Times New Roman" w:hAnsi="Times New Roman" w:cs="Times New Roman"/>
                <w:sz w:val="24"/>
                <w:szCs w:val="24"/>
              </w:rPr>
            </w:pPr>
            <w:r w:rsidRPr="002612F2">
              <w:rPr>
                <w:rFonts w:ascii="Courier New" w:eastAsia="Times New Roman" w:hAnsi="Courier New" w:cs="Courier New"/>
                <w:sz w:val="20"/>
              </w:rPr>
              <w:t xml:space="preserve">   // Create an array of structures </w:t>
            </w:r>
          </w:p>
          <w:p w:rsidR="002612F2" w:rsidRPr="002612F2" w:rsidRDefault="002612F2" w:rsidP="002612F2">
            <w:pPr>
              <w:spacing w:after="0" w:line="240" w:lineRule="auto"/>
              <w:rPr>
                <w:rFonts w:ascii="Times New Roman" w:eastAsia="Times New Roman" w:hAnsi="Times New Roman" w:cs="Times New Roman"/>
                <w:sz w:val="24"/>
                <w:szCs w:val="24"/>
              </w:rPr>
            </w:pPr>
            <w:r w:rsidRPr="002612F2">
              <w:rPr>
                <w:rFonts w:ascii="Courier New" w:eastAsia="Times New Roman" w:hAnsi="Courier New" w:cs="Courier New"/>
                <w:sz w:val="20"/>
              </w:rPr>
              <w:t>   </w:t>
            </w:r>
            <w:proofErr w:type="spellStart"/>
            <w:r w:rsidRPr="002612F2">
              <w:rPr>
                <w:rFonts w:ascii="Courier New" w:eastAsia="Times New Roman" w:hAnsi="Courier New" w:cs="Courier New"/>
                <w:sz w:val="20"/>
              </w:rPr>
              <w:t>struct</w:t>
            </w:r>
            <w:proofErr w:type="spellEnd"/>
            <w:r w:rsidRPr="002612F2">
              <w:rPr>
                <w:rFonts w:ascii="Times New Roman" w:eastAsia="Times New Roman" w:hAnsi="Times New Roman" w:cs="Times New Roman"/>
                <w:sz w:val="24"/>
                <w:szCs w:val="24"/>
              </w:rPr>
              <w:t xml:space="preserve"> </w:t>
            </w:r>
            <w:r w:rsidRPr="002612F2">
              <w:rPr>
                <w:rFonts w:ascii="Courier New" w:eastAsia="Times New Roman" w:hAnsi="Courier New" w:cs="Courier New"/>
                <w:sz w:val="20"/>
              </w:rPr>
              <w:t xml:space="preserve">Point </w:t>
            </w:r>
            <w:proofErr w:type="spellStart"/>
            <w:r w:rsidRPr="002612F2">
              <w:rPr>
                <w:rFonts w:ascii="Courier New" w:eastAsia="Times New Roman" w:hAnsi="Courier New" w:cs="Courier New"/>
                <w:sz w:val="20"/>
              </w:rPr>
              <w:t>arr</w:t>
            </w:r>
            <w:proofErr w:type="spellEnd"/>
            <w:r w:rsidRPr="002612F2">
              <w:rPr>
                <w:rFonts w:ascii="Courier New" w:eastAsia="Times New Roman" w:hAnsi="Courier New" w:cs="Courier New"/>
                <w:sz w:val="20"/>
              </w:rPr>
              <w:t xml:space="preserve">[10]; </w:t>
            </w:r>
          </w:p>
          <w:p w:rsidR="002612F2" w:rsidRPr="002612F2" w:rsidRDefault="002612F2" w:rsidP="002612F2">
            <w:pPr>
              <w:spacing w:after="0" w:line="240" w:lineRule="auto"/>
              <w:rPr>
                <w:rFonts w:ascii="Times New Roman" w:eastAsia="Times New Roman" w:hAnsi="Times New Roman" w:cs="Times New Roman"/>
                <w:sz w:val="24"/>
                <w:szCs w:val="24"/>
              </w:rPr>
            </w:pPr>
            <w:r w:rsidRPr="002612F2">
              <w:rPr>
                <w:rFonts w:ascii="Courier New" w:eastAsia="Times New Roman" w:hAnsi="Courier New" w:cs="Courier New"/>
                <w:sz w:val="20"/>
              </w:rPr>
              <w:t> </w:t>
            </w:r>
            <w:r w:rsidRPr="002612F2">
              <w:rPr>
                <w:rFonts w:ascii="Times New Roman" w:eastAsia="Times New Roman" w:hAnsi="Times New Roman" w:cs="Times New Roman"/>
                <w:sz w:val="24"/>
                <w:szCs w:val="24"/>
              </w:rPr>
              <w:t> </w:t>
            </w:r>
          </w:p>
          <w:p w:rsidR="002612F2" w:rsidRPr="002612F2" w:rsidRDefault="002612F2" w:rsidP="002612F2">
            <w:pPr>
              <w:spacing w:after="0" w:line="240" w:lineRule="auto"/>
              <w:rPr>
                <w:rFonts w:ascii="Times New Roman" w:eastAsia="Times New Roman" w:hAnsi="Times New Roman" w:cs="Times New Roman"/>
                <w:sz w:val="24"/>
                <w:szCs w:val="24"/>
              </w:rPr>
            </w:pPr>
            <w:r w:rsidRPr="002612F2">
              <w:rPr>
                <w:rFonts w:ascii="Courier New" w:eastAsia="Times New Roman" w:hAnsi="Courier New" w:cs="Courier New"/>
                <w:sz w:val="20"/>
              </w:rPr>
              <w:t xml:space="preserve">   // Access array members </w:t>
            </w:r>
          </w:p>
          <w:p w:rsidR="002612F2" w:rsidRPr="002612F2" w:rsidRDefault="002612F2" w:rsidP="002612F2">
            <w:pPr>
              <w:spacing w:after="0" w:line="240" w:lineRule="auto"/>
              <w:rPr>
                <w:rFonts w:ascii="Times New Roman" w:eastAsia="Times New Roman" w:hAnsi="Times New Roman" w:cs="Times New Roman"/>
                <w:sz w:val="24"/>
                <w:szCs w:val="24"/>
              </w:rPr>
            </w:pPr>
            <w:r w:rsidRPr="002612F2">
              <w:rPr>
                <w:rFonts w:ascii="Courier New" w:eastAsia="Times New Roman" w:hAnsi="Courier New" w:cs="Courier New"/>
                <w:sz w:val="20"/>
              </w:rPr>
              <w:t>   </w:t>
            </w:r>
            <w:proofErr w:type="spellStart"/>
            <w:r w:rsidRPr="002612F2">
              <w:rPr>
                <w:rFonts w:ascii="Courier New" w:eastAsia="Times New Roman" w:hAnsi="Courier New" w:cs="Courier New"/>
                <w:sz w:val="20"/>
              </w:rPr>
              <w:t>arr</w:t>
            </w:r>
            <w:proofErr w:type="spellEnd"/>
            <w:r w:rsidRPr="002612F2">
              <w:rPr>
                <w:rFonts w:ascii="Courier New" w:eastAsia="Times New Roman" w:hAnsi="Courier New" w:cs="Courier New"/>
                <w:sz w:val="20"/>
              </w:rPr>
              <w:t xml:space="preserve">[0].x = 10; </w:t>
            </w:r>
          </w:p>
          <w:p w:rsidR="002612F2" w:rsidRPr="002612F2" w:rsidRDefault="002612F2" w:rsidP="002612F2">
            <w:pPr>
              <w:spacing w:after="0" w:line="240" w:lineRule="auto"/>
              <w:rPr>
                <w:rFonts w:ascii="Times New Roman" w:eastAsia="Times New Roman" w:hAnsi="Times New Roman" w:cs="Times New Roman"/>
                <w:sz w:val="24"/>
                <w:szCs w:val="24"/>
              </w:rPr>
            </w:pPr>
            <w:r w:rsidRPr="002612F2">
              <w:rPr>
                <w:rFonts w:ascii="Courier New" w:eastAsia="Times New Roman" w:hAnsi="Courier New" w:cs="Courier New"/>
                <w:sz w:val="20"/>
              </w:rPr>
              <w:t>   </w:t>
            </w:r>
            <w:proofErr w:type="spellStart"/>
            <w:r w:rsidRPr="002612F2">
              <w:rPr>
                <w:rFonts w:ascii="Courier New" w:eastAsia="Times New Roman" w:hAnsi="Courier New" w:cs="Courier New"/>
                <w:sz w:val="20"/>
              </w:rPr>
              <w:t>arr</w:t>
            </w:r>
            <w:proofErr w:type="spellEnd"/>
            <w:r w:rsidRPr="002612F2">
              <w:rPr>
                <w:rFonts w:ascii="Courier New" w:eastAsia="Times New Roman" w:hAnsi="Courier New" w:cs="Courier New"/>
                <w:sz w:val="20"/>
              </w:rPr>
              <w:t xml:space="preserve">[0].y = 20; </w:t>
            </w:r>
          </w:p>
          <w:p w:rsidR="002612F2" w:rsidRPr="002612F2" w:rsidRDefault="002612F2" w:rsidP="002612F2">
            <w:pPr>
              <w:spacing w:after="0" w:line="240" w:lineRule="auto"/>
              <w:rPr>
                <w:rFonts w:ascii="Times New Roman" w:eastAsia="Times New Roman" w:hAnsi="Times New Roman" w:cs="Times New Roman"/>
                <w:sz w:val="24"/>
                <w:szCs w:val="24"/>
              </w:rPr>
            </w:pPr>
            <w:r w:rsidRPr="002612F2">
              <w:rPr>
                <w:rFonts w:ascii="Courier New" w:eastAsia="Times New Roman" w:hAnsi="Courier New" w:cs="Courier New"/>
                <w:sz w:val="20"/>
              </w:rPr>
              <w:t> </w:t>
            </w:r>
            <w:r w:rsidRPr="002612F2">
              <w:rPr>
                <w:rFonts w:ascii="Times New Roman" w:eastAsia="Times New Roman" w:hAnsi="Times New Roman" w:cs="Times New Roman"/>
                <w:sz w:val="24"/>
                <w:szCs w:val="24"/>
              </w:rPr>
              <w:t> </w:t>
            </w:r>
          </w:p>
          <w:p w:rsidR="002612F2" w:rsidRPr="002612F2" w:rsidRDefault="002612F2" w:rsidP="002612F2">
            <w:pPr>
              <w:spacing w:after="0" w:line="240" w:lineRule="auto"/>
              <w:rPr>
                <w:rFonts w:ascii="Times New Roman" w:eastAsia="Times New Roman" w:hAnsi="Times New Roman" w:cs="Times New Roman"/>
                <w:sz w:val="24"/>
                <w:szCs w:val="24"/>
              </w:rPr>
            </w:pPr>
            <w:r w:rsidRPr="002612F2">
              <w:rPr>
                <w:rFonts w:ascii="Courier New" w:eastAsia="Times New Roman" w:hAnsi="Courier New" w:cs="Courier New"/>
                <w:sz w:val="20"/>
              </w:rPr>
              <w:t>   </w:t>
            </w:r>
            <w:proofErr w:type="spellStart"/>
            <w:r w:rsidRPr="002612F2">
              <w:rPr>
                <w:rFonts w:ascii="Courier New" w:eastAsia="Times New Roman" w:hAnsi="Courier New" w:cs="Courier New"/>
                <w:sz w:val="20"/>
              </w:rPr>
              <w:t>printf</w:t>
            </w:r>
            <w:proofErr w:type="spellEnd"/>
            <w:r w:rsidRPr="002612F2">
              <w:rPr>
                <w:rFonts w:ascii="Courier New" w:eastAsia="Times New Roman" w:hAnsi="Courier New" w:cs="Courier New"/>
                <w:sz w:val="20"/>
              </w:rPr>
              <w:t xml:space="preserve">("%d %d", </w:t>
            </w:r>
            <w:proofErr w:type="spellStart"/>
            <w:r w:rsidRPr="002612F2">
              <w:rPr>
                <w:rFonts w:ascii="Courier New" w:eastAsia="Times New Roman" w:hAnsi="Courier New" w:cs="Courier New"/>
                <w:sz w:val="20"/>
              </w:rPr>
              <w:t>arr</w:t>
            </w:r>
            <w:proofErr w:type="spellEnd"/>
            <w:r w:rsidRPr="002612F2">
              <w:rPr>
                <w:rFonts w:ascii="Courier New" w:eastAsia="Times New Roman" w:hAnsi="Courier New" w:cs="Courier New"/>
                <w:sz w:val="20"/>
              </w:rPr>
              <w:t xml:space="preserve">[0].x, </w:t>
            </w:r>
            <w:proofErr w:type="spellStart"/>
            <w:r w:rsidRPr="002612F2">
              <w:rPr>
                <w:rFonts w:ascii="Courier New" w:eastAsia="Times New Roman" w:hAnsi="Courier New" w:cs="Courier New"/>
                <w:sz w:val="20"/>
              </w:rPr>
              <w:t>arr</w:t>
            </w:r>
            <w:proofErr w:type="spellEnd"/>
            <w:r w:rsidRPr="002612F2">
              <w:rPr>
                <w:rFonts w:ascii="Courier New" w:eastAsia="Times New Roman" w:hAnsi="Courier New" w:cs="Courier New"/>
                <w:sz w:val="20"/>
              </w:rPr>
              <w:t xml:space="preserve">[0].y); </w:t>
            </w:r>
          </w:p>
          <w:p w:rsidR="002612F2" w:rsidRPr="002612F2" w:rsidRDefault="002612F2" w:rsidP="002612F2">
            <w:pPr>
              <w:spacing w:after="0" w:line="240" w:lineRule="auto"/>
              <w:rPr>
                <w:rFonts w:ascii="Times New Roman" w:eastAsia="Times New Roman" w:hAnsi="Times New Roman" w:cs="Times New Roman"/>
                <w:sz w:val="24"/>
                <w:szCs w:val="24"/>
              </w:rPr>
            </w:pPr>
            <w:r w:rsidRPr="002612F2">
              <w:rPr>
                <w:rFonts w:ascii="Courier New" w:eastAsia="Times New Roman" w:hAnsi="Courier New" w:cs="Courier New"/>
                <w:sz w:val="20"/>
              </w:rPr>
              <w:t>   return</w:t>
            </w:r>
            <w:r w:rsidRPr="002612F2">
              <w:rPr>
                <w:rFonts w:ascii="Times New Roman" w:eastAsia="Times New Roman" w:hAnsi="Times New Roman" w:cs="Times New Roman"/>
                <w:sz w:val="24"/>
                <w:szCs w:val="24"/>
              </w:rPr>
              <w:t xml:space="preserve"> </w:t>
            </w:r>
            <w:r w:rsidRPr="002612F2">
              <w:rPr>
                <w:rFonts w:ascii="Courier New" w:eastAsia="Times New Roman" w:hAnsi="Courier New" w:cs="Courier New"/>
                <w:sz w:val="20"/>
              </w:rPr>
              <w:t xml:space="preserve">0; </w:t>
            </w:r>
          </w:p>
          <w:p w:rsidR="002612F2" w:rsidRPr="002612F2" w:rsidRDefault="002612F2" w:rsidP="002612F2">
            <w:pPr>
              <w:spacing w:after="0" w:line="240" w:lineRule="auto"/>
              <w:rPr>
                <w:rFonts w:ascii="Times New Roman" w:eastAsia="Times New Roman" w:hAnsi="Times New Roman" w:cs="Times New Roman"/>
                <w:sz w:val="24"/>
                <w:szCs w:val="24"/>
              </w:rPr>
            </w:pPr>
            <w:r w:rsidRPr="002612F2">
              <w:rPr>
                <w:rFonts w:ascii="Courier New" w:eastAsia="Times New Roman" w:hAnsi="Courier New" w:cs="Courier New"/>
                <w:sz w:val="20"/>
              </w:rPr>
              <w:t xml:space="preserve">} </w:t>
            </w:r>
          </w:p>
        </w:tc>
      </w:tr>
    </w:tbl>
    <w:p w:rsidR="002612F2" w:rsidRPr="002612F2" w:rsidRDefault="002612F2" w:rsidP="002612F2">
      <w:pPr>
        <w:spacing w:after="0" w:line="285" w:lineRule="atLeast"/>
        <w:jc w:val="both"/>
        <w:textAlignment w:val="baseline"/>
        <w:rPr>
          <w:ins w:id="24" w:author="Unknown"/>
          <w:rFonts w:ascii="Arial" w:eastAsia="Times New Roman" w:hAnsi="Arial" w:cs="Arial"/>
          <w:sz w:val="24"/>
          <w:szCs w:val="24"/>
        </w:rPr>
      </w:pPr>
      <w:ins w:id="25" w:author="Unknown">
        <w:r w:rsidRPr="002612F2">
          <w:rPr>
            <w:rFonts w:ascii="Arial" w:eastAsia="Times New Roman" w:hAnsi="Arial" w:cs="Arial"/>
            <w:b/>
            <w:bCs/>
            <w:sz w:val="24"/>
            <w:szCs w:val="24"/>
            <w:bdr w:val="none" w:sz="0" w:space="0" w:color="auto" w:frame="1"/>
          </w:rPr>
          <w:lastRenderedPageBreak/>
          <w:t>Output:</w:t>
        </w:r>
      </w:ins>
    </w:p>
    <w:p w:rsidR="002612F2" w:rsidRPr="002612F2" w:rsidRDefault="002612F2" w:rsidP="002612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ins w:id="26" w:author="Unknown"/>
          <w:rFonts w:ascii="Consolas" w:eastAsia="Times New Roman" w:hAnsi="Consolas" w:cs="Courier New"/>
          <w:sz w:val="23"/>
          <w:szCs w:val="23"/>
        </w:rPr>
      </w:pPr>
      <w:ins w:id="27" w:author="Unknown">
        <w:r w:rsidRPr="002612F2">
          <w:rPr>
            <w:rFonts w:ascii="Consolas" w:eastAsia="Times New Roman" w:hAnsi="Consolas" w:cs="Courier New"/>
            <w:sz w:val="23"/>
            <w:szCs w:val="23"/>
          </w:rPr>
          <w:t>10 20</w:t>
        </w:r>
      </w:ins>
    </w:p>
    <w:p w:rsidR="002612F2" w:rsidRPr="002612F2" w:rsidRDefault="002612F2" w:rsidP="002612F2">
      <w:pPr>
        <w:spacing w:after="0" w:line="240" w:lineRule="auto"/>
        <w:textAlignment w:val="baseline"/>
        <w:rPr>
          <w:ins w:id="28" w:author="Unknown"/>
          <w:rFonts w:ascii="Arial" w:eastAsia="Times New Roman" w:hAnsi="Arial" w:cs="Arial"/>
          <w:sz w:val="24"/>
          <w:szCs w:val="24"/>
        </w:rPr>
      </w:pPr>
      <w:ins w:id="29" w:author="Unknown">
        <w:r w:rsidRPr="002612F2">
          <w:rPr>
            <w:rFonts w:ascii="Arial" w:eastAsia="Times New Roman" w:hAnsi="Arial" w:cs="Arial"/>
            <w:sz w:val="24"/>
            <w:szCs w:val="24"/>
          </w:rPr>
          <w:t> </w:t>
        </w:r>
        <w:r w:rsidRPr="002612F2">
          <w:rPr>
            <w:rFonts w:ascii="Arial" w:eastAsia="Times New Roman" w:hAnsi="Arial" w:cs="Arial"/>
            <w:sz w:val="24"/>
            <w:szCs w:val="24"/>
          </w:rPr>
          <w:br/>
        </w:r>
        <w:r w:rsidRPr="002612F2">
          <w:rPr>
            <w:rFonts w:ascii="Arial" w:eastAsia="Times New Roman" w:hAnsi="Arial" w:cs="Arial"/>
            <w:b/>
            <w:bCs/>
            <w:i/>
            <w:iCs/>
            <w:sz w:val="24"/>
            <w:szCs w:val="24"/>
          </w:rPr>
          <w:t>What is a structure pointer?</w:t>
        </w:r>
        <w:r w:rsidRPr="002612F2">
          <w:rPr>
            <w:rFonts w:ascii="Arial" w:eastAsia="Times New Roman" w:hAnsi="Arial" w:cs="Arial"/>
            <w:sz w:val="24"/>
            <w:szCs w:val="24"/>
          </w:rPr>
          <w:br/>
          <w:t xml:space="preserve">Like primitive types, we can have pointer to a structure. If we have a pointer to structure, members are accessed using arrow </w:t>
        </w:r>
        <w:proofErr w:type="gramStart"/>
        <w:r w:rsidRPr="002612F2">
          <w:rPr>
            <w:rFonts w:ascii="Arial" w:eastAsia="Times New Roman" w:hAnsi="Arial" w:cs="Arial"/>
            <w:sz w:val="24"/>
            <w:szCs w:val="24"/>
          </w:rPr>
          <w:t>( -</w:t>
        </w:r>
        <w:proofErr w:type="gramEnd"/>
        <w:r w:rsidRPr="002612F2">
          <w:rPr>
            <w:rFonts w:ascii="Arial" w:eastAsia="Times New Roman" w:hAnsi="Arial" w:cs="Arial"/>
            <w:sz w:val="24"/>
            <w:szCs w:val="24"/>
          </w:rPr>
          <w:t>&gt; ) operator.</w:t>
        </w:r>
      </w:ins>
    </w:p>
    <w:tbl>
      <w:tblPr>
        <w:tblW w:w="8895" w:type="dxa"/>
        <w:tblCellMar>
          <w:left w:w="0" w:type="dxa"/>
          <w:right w:w="0" w:type="dxa"/>
        </w:tblCellMar>
        <w:tblLook w:val="04A0"/>
      </w:tblPr>
      <w:tblGrid>
        <w:gridCol w:w="8895"/>
      </w:tblGrid>
      <w:tr w:rsidR="002612F2" w:rsidRPr="002612F2" w:rsidTr="002612F2">
        <w:tc>
          <w:tcPr>
            <w:tcW w:w="8895" w:type="dxa"/>
            <w:vAlign w:val="center"/>
            <w:hideMark/>
          </w:tcPr>
          <w:p w:rsidR="002612F2" w:rsidRDefault="002612F2" w:rsidP="002612F2">
            <w:pPr>
              <w:spacing w:after="0" w:line="240" w:lineRule="auto"/>
              <w:rPr>
                <w:rFonts w:ascii="Courier New" w:eastAsia="Times New Roman" w:hAnsi="Courier New" w:cs="Courier New"/>
                <w:sz w:val="20"/>
              </w:rPr>
            </w:pPr>
          </w:p>
          <w:p w:rsidR="002612F2" w:rsidRDefault="002612F2" w:rsidP="002612F2">
            <w:pPr>
              <w:spacing w:after="0" w:line="240" w:lineRule="auto"/>
              <w:rPr>
                <w:rFonts w:ascii="Courier New" w:eastAsia="Times New Roman" w:hAnsi="Courier New" w:cs="Courier New"/>
                <w:sz w:val="20"/>
              </w:rPr>
            </w:pPr>
          </w:p>
          <w:p w:rsidR="002612F2" w:rsidRDefault="002612F2" w:rsidP="002612F2">
            <w:pPr>
              <w:spacing w:after="0" w:line="240" w:lineRule="auto"/>
              <w:rPr>
                <w:rFonts w:ascii="Courier New" w:eastAsia="Times New Roman" w:hAnsi="Courier New" w:cs="Courier New"/>
                <w:sz w:val="20"/>
              </w:rPr>
            </w:pPr>
          </w:p>
          <w:p w:rsidR="002612F2" w:rsidRDefault="002612F2" w:rsidP="002612F2">
            <w:pPr>
              <w:spacing w:after="0" w:line="240" w:lineRule="auto"/>
              <w:rPr>
                <w:rFonts w:ascii="Courier New" w:eastAsia="Times New Roman" w:hAnsi="Courier New" w:cs="Courier New"/>
                <w:sz w:val="20"/>
              </w:rPr>
            </w:pPr>
          </w:p>
          <w:p w:rsidR="002612F2" w:rsidRDefault="002612F2" w:rsidP="002612F2">
            <w:pPr>
              <w:spacing w:after="0" w:line="240" w:lineRule="auto"/>
              <w:rPr>
                <w:rFonts w:ascii="Courier New" w:eastAsia="Times New Roman" w:hAnsi="Courier New" w:cs="Courier New"/>
                <w:sz w:val="20"/>
              </w:rPr>
            </w:pPr>
          </w:p>
          <w:p w:rsidR="002612F2" w:rsidRPr="002612F2" w:rsidRDefault="002612F2" w:rsidP="002612F2">
            <w:pPr>
              <w:spacing w:after="0" w:line="240" w:lineRule="auto"/>
              <w:rPr>
                <w:rFonts w:ascii="Times New Roman" w:eastAsia="Times New Roman" w:hAnsi="Times New Roman" w:cs="Times New Roman"/>
                <w:sz w:val="24"/>
                <w:szCs w:val="24"/>
              </w:rPr>
            </w:pPr>
            <w:r w:rsidRPr="002612F2">
              <w:rPr>
                <w:rFonts w:ascii="Courier New" w:eastAsia="Times New Roman" w:hAnsi="Courier New" w:cs="Courier New"/>
                <w:sz w:val="20"/>
              </w:rPr>
              <w:t>#include&lt;</w:t>
            </w:r>
            <w:proofErr w:type="spellStart"/>
            <w:r w:rsidRPr="002612F2">
              <w:rPr>
                <w:rFonts w:ascii="Courier New" w:eastAsia="Times New Roman" w:hAnsi="Courier New" w:cs="Courier New"/>
                <w:sz w:val="20"/>
              </w:rPr>
              <w:t>stdio.h</w:t>
            </w:r>
            <w:proofErr w:type="spellEnd"/>
            <w:r w:rsidRPr="002612F2">
              <w:rPr>
                <w:rFonts w:ascii="Courier New" w:eastAsia="Times New Roman" w:hAnsi="Courier New" w:cs="Courier New"/>
                <w:sz w:val="20"/>
              </w:rPr>
              <w:t xml:space="preserve">&gt; </w:t>
            </w:r>
          </w:p>
          <w:p w:rsidR="002612F2" w:rsidRPr="002612F2" w:rsidRDefault="002612F2" w:rsidP="002612F2">
            <w:pPr>
              <w:spacing w:after="0" w:line="240" w:lineRule="auto"/>
              <w:rPr>
                <w:rFonts w:ascii="Times New Roman" w:eastAsia="Times New Roman" w:hAnsi="Times New Roman" w:cs="Times New Roman"/>
                <w:sz w:val="24"/>
                <w:szCs w:val="24"/>
              </w:rPr>
            </w:pPr>
            <w:r w:rsidRPr="002612F2">
              <w:rPr>
                <w:rFonts w:ascii="Courier New" w:eastAsia="Times New Roman" w:hAnsi="Courier New" w:cs="Courier New"/>
                <w:sz w:val="20"/>
              </w:rPr>
              <w:t> </w:t>
            </w:r>
            <w:r w:rsidRPr="002612F2">
              <w:rPr>
                <w:rFonts w:ascii="Times New Roman" w:eastAsia="Times New Roman" w:hAnsi="Times New Roman" w:cs="Times New Roman"/>
                <w:sz w:val="24"/>
                <w:szCs w:val="24"/>
              </w:rPr>
              <w:t> </w:t>
            </w:r>
          </w:p>
          <w:p w:rsidR="002612F2" w:rsidRPr="002612F2" w:rsidRDefault="002612F2" w:rsidP="002612F2">
            <w:pPr>
              <w:spacing w:after="0" w:line="240" w:lineRule="auto"/>
              <w:rPr>
                <w:rFonts w:ascii="Times New Roman" w:eastAsia="Times New Roman" w:hAnsi="Times New Roman" w:cs="Times New Roman"/>
                <w:sz w:val="24"/>
                <w:szCs w:val="24"/>
              </w:rPr>
            </w:pPr>
            <w:proofErr w:type="spellStart"/>
            <w:r w:rsidRPr="002612F2">
              <w:rPr>
                <w:rFonts w:ascii="Courier New" w:eastAsia="Times New Roman" w:hAnsi="Courier New" w:cs="Courier New"/>
                <w:sz w:val="20"/>
              </w:rPr>
              <w:t>struct</w:t>
            </w:r>
            <w:proofErr w:type="spellEnd"/>
            <w:r w:rsidRPr="002612F2">
              <w:rPr>
                <w:rFonts w:ascii="Times New Roman" w:eastAsia="Times New Roman" w:hAnsi="Times New Roman" w:cs="Times New Roman"/>
                <w:sz w:val="24"/>
                <w:szCs w:val="24"/>
              </w:rPr>
              <w:t xml:space="preserve"> </w:t>
            </w:r>
            <w:r w:rsidRPr="002612F2">
              <w:rPr>
                <w:rFonts w:ascii="Courier New" w:eastAsia="Times New Roman" w:hAnsi="Courier New" w:cs="Courier New"/>
                <w:sz w:val="20"/>
              </w:rPr>
              <w:t xml:space="preserve">Point </w:t>
            </w:r>
          </w:p>
          <w:p w:rsidR="002612F2" w:rsidRPr="002612F2" w:rsidRDefault="002612F2" w:rsidP="002612F2">
            <w:pPr>
              <w:spacing w:after="0" w:line="240" w:lineRule="auto"/>
              <w:rPr>
                <w:rFonts w:ascii="Times New Roman" w:eastAsia="Times New Roman" w:hAnsi="Times New Roman" w:cs="Times New Roman"/>
                <w:sz w:val="24"/>
                <w:szCs w:val="24"/>
              </w:rPr>
            </w:pPr>
            <w:r w:rsidRPr="002612F2">
              <w:rPr>
                <w:rFonts w:ascii="Courier New" w:eastAsia="Times New Roman" w:hAnsi="Courier New" w:cs="Courier New"/>
                <w:sz w:val="20"/>
              </w:rPr>
              <w:t xml:space="preserve">{ </w:t>
            </w:r>
          </w:p>
          <w:p w:rsidR="002612F2" w:rsidRPr="002612F2" w:rsidRDefault="002612F2" w:rsidP="002612F2">
            <w:pPr>
              <w:spacing w:after="0" w:line="240" w:lineRule="auto"/>
              <w:rPr>
                <w:rFonts w:ascii="Times New Roman" w:eastAsia="Times New Roman" w:hAnsi="Times New Roman" w:cs="Times New Roman"/>
                <w:sz w:val="24"/>
                <w:szCs w:val="24"/>
              </w:rPr>
            </w:pPr>
            <w:r w:rsidRPr="002612F2">
              <w:rPr>
                <w:rFonts w:ascii="Courier New" w:eastAsia="Times New Roman" w:hAnsi="Courier New" w:cs="Courier New"/>
                <w:sz w:val="20"/>
              </w:rPr>
              <w:t>   </w:t>
            </w:r>
            <w:proofErr w:type="spellStart"/>
            <w:r w:rsidRPr="002612F2">
              <w:rPr>
                <w:rFonts w:ascii="Courier New" w:eastAsia="Times New Roman" w:hAnsi="Courier New" w:cs="Courier New"/>
                <w:sz w:val="20"/>
              </w:rPr>
              <w:t>int</w:t>
            </w:r>
            <w:proofErr w:type="spellEnd"/>
            <w:r w:rsidRPr="002612F2">
              <w:rPr>
                <w:rFonts w:ascii="Times New Roman" w:eastAsia="Times New Roman" w:hAnsi="Times New Roman" w:cs="Times New Roman"/>
                <w:sz w:val="24"/>
                <w:szCs w:val="24"/>
              </w:rPr>
              <w:t xml:space="preserve"> </w:t>
            </w:r>
            <w:r w:rsidRPr="002612F2">
              <w:rPr>
                <w:rFonts w:ascii="Courier New" w:eastAsia="Times New Roman" w:hAnsi="Courier New" w:cs="Courier New"/>
                <w:sz w:val="20"/>
              </w:rPr>
              <w:t xml:space="preserve">x, y; </w:t>
            </w:r>
          </w:p>
          <w:p w:rsidR="002612F2" w:rsidRPr="002612F2" w:rsidRDefault="002612F2" w:rsidP="002612F2">
            <w:pPr>
              <w:spacing w:after="0" w:line="240" w:lineRule="auto"/>
              <w:rPr>
                <w:rFonts w:ascii="Times New Roman" w:eastAsia="Times New Roman" w:hAnsi="Times New Roman" w:cs="Times New Roman"/>
                <w:sz w:val="24"/>
                <w:szCs w:val="24"/>
              </w:rPr>
            </w:pPr>
            <w:r w:rsidRPr="002612F2">
              <w:rPr>
                <w:rFonts w:ascii="Courier New" w:eastAsia="Times New Roman" w:hAnsi="Courier New" w:cs="Courier New"/>
                <w:sz w:val="20"/>
              </w:rPr>
              <w:t xml:space="preserve">}; </w:t>
            </w:r>
          </w:p>
          <w:p w:rsidR="002612F2" w:rsidRPr="002612F2" w:rsidRDefault="002612F2" w:rsidP="002612F2">
            <w:pPr>
              <w:spacing w:after="0" w:line="240" w:lineRule="auto"/>
              <w:rPr>
                <w:rFonts w:ascii="Times New Roman" w:eastAsia="Times New Roman" w:hAnsi="Times New Roman" w:cs="Times New Roman"/>
                <w:sz w:val="24"/>
                <w:szCs w:val="24"/>
              </w:rPr>
            </w:pPr>
            <w:r w:rsidRPr="002612F2">
              <w:rPr>
                <w:rFonts w:ascii="Courier New" w:eastAsia="Times New Roman" w:hAnsi="Courier New" w:cs="Courier New"/>
                <w:sz w:val="20"/>
              </w:rPr>
              <w:t> </w:t>
            </w:r>
            <w:r w:rsidRPr="002612F2">
              <w:rPr>
                <w:rFonts w:ascii="Times New Roman" w:eastAsia="Times New Roman" w:hAnsi="Times New Roman" w:cs="Times New Roman"/>
                <w:sz w:val="24"/>
                <w:szCs w:val="24"/>
              </w:rPr>
              <w:t> </w:t>
            </w:r>
          </w:p>
          <w:p w:rsidR="002612F2" w:rsidRPr="002612F2" w:rsidRDefault="002612F2" w:rsidP="002612F2">
            <w:pPr>
              <w:spacing w:after="0" w:line="240" w:lineRule="auto"/>
              <w:rPr>
                <w:rFonts w:ascii="Times New Roman" w:eastAsia="Times New Roman" w:hAnsi="Times New Roman" w:cs="Times New Roman"/>
                <w:sz w:val="24"/>
                <w:szCs w:val="24"/>
              </w:rPr>
            </w:pPr>
            <w:proofErr w:type="spellStart"/>
            <w:r w:rsidRPr="002612F2">
              <w:rPr>
                <w:rFonts w:ascii="Courier New" w:eastAsia="Times New Roman" w:hAnsi="Courier New" w:cs="Courier New"/>
                <w:sz w:val="20"/>
              </w:rPr>
              <w:t>int</w:t>
            </w:r>
            <w:proofErr w:type="spellEnd"/>
            <w:r w:rsidRPr="002612F2">
              <w:rPr>
                <w:rFonts w:ascii="Times New Roman" w:eastAsia="Times New Roman" w:hAnsi="Times New Roman" w:cs="Times New Roman"/>
                <w:sz w:val="24"/>
                <w:szCs w:val="24"/>
              </w:rPr>
              <w:t xml:space="preserve"> </w:t>
            </w:r>
            <w:r w:rsidRPr="002612F2">
              <w:rPr>
                <w:rFonts w:ascii="Courier New" w:eastAsia="Times New Roman" w:hAnsi="Courier New" w:cs="Courier New"/>
                <w:sz w:val="20"/>
              </w:rPr>
              <w:t xml:space="preserve">main() </w:t>
            </w:r>
          </w:p>
          <w:p w:rsidR="002612F2" w:rsidRPr="002612F2" w:rsidRDefault="002612F2" w:rsidP="002612F2">
            <w:pPr>
              <w:spacing w:after="0" w:line="240" w:lineRule="auto"/>
              <w:rPr>
                <w:rFonts w:ascii="Times New Roman" w:eastAsia="Times New Roman" w:hAnsi="Times New Roman" w:cs="Times New Roman"/>
                <w:sz w:val="24"/>
                <w:szCs w:val="24"/>
              </w:rPr>
            </w:pPr>
            <w:r w:rsidRPr="002612F2">
              <w:rPr>
                <w:rFonts w:ascii="Courier New" w:eastAsia="Times New Roman" w:hAnsi="Courier New" w:cs="Courier New"/>
                <w:sz w:val="20"/>
              </w:rPr>
              <w:t xml:space="preserve">{ </w:t>
            </w:r>
          </w:p>
          <w:p w:rsidR="002612F2" w:rsidRPr="002612F2" w:rsidRDefault="002612F2" w:rsidP="002612F2">
            <w:pPr>
              <w:spacing w:after="0" w:line="240" w:lineRule="auto"/>
              <w:rPr>
                <w:rFonts w:ascii="Times New Roman" w:eastAsia="Times New Roman" w:hAnsi="Times New Roman" w:cs="Times New Roman"/>
                <w:sz w:val="24"/>
                <w:szCs w:val="24"/>
              </w:rPr>
            </w:pPr>
            <w:r w:rsidRPr="002612F2">
              <w:rPr>
                <w:rFonts w:ascii="Courier New" w:eastAsia="Times New Roman" w:hAnsi="Courier New" w:cs="Courier New"/>
                <w:sz w:val="20"/>
              </w:rPr>
              <w:t>   </w:t>
            </w:r>
            <w:proofErr w:type="spellStart"/>
            <w:r w:rsidRPr="002612F2">
              <w:rPr>
                <w:rFonts w:ascii="Courier New" w:eastAsia="Times New Roman" w:hAnsi="Courier New" w:cs="Courier New"/>
                <w:sz w:val="20"/>
              </w:rPr>
              <w:t>struct</w:t>
            </w:r>
            <w:proofErr w:type="spellEnd"/>
            <w:r w:rsidRPr="002612F2">
              <w:rPr>
                <w:rFonts w:ascii="Times New Roman" w:eastAsia="Times New Roman" w:hAnsi="Times New Roman" w:cs="Times New Roman"/>
                <w:sz w:val="24"/>
                <w:szCs w:val="24"/>
              </w:rPr>
              <w:t xml:space="preserve"> </w:t>
            </w:r>
            <w:r w:rsidRPr="002612F2">
              <w:rPr>
                <w:rFonts w:ascii="Courier New" w:eastAsia="Times New Roman" w:hAnsi="Courier New" w:cs="Courier New"/>
                <w:sz w:val="20"/>
              </w:rPr>
              <w:t xml:space="preserve">Point p1 = {1, 2}; </w:t>
            </w:r>
          </w:p>
          <w:p w:rsidR="002612F2" w:rsidRPr="002612F2" w:rsidRDefault="002612F2" w:rsidP="002612F2">
            <w:pPr>
              <w:spacing w:after="0" w:line="240" w:lineRule="auto"/>
              <w:rPr>
                <w:rFonts w:ascii="Times New Roman" w:eastAsia="Times New Roman" w:hAnsi="Times New Roman" w:cs="Times New Roman"/>
                <w:sz w:val="24"/>
                <w:szCs w:val="24"/>
              </w:rPr>
            </w:pPr>
            <w:r w:rsidRPr="002612F2">
              <w:rPr>
                <w:rFonts w:ascii="Courier New" w:eastAsia="Times New Roman" w:hAnsi="Courier New" w:cs="Courier New"/>
                <w:sz w:val="20"/>
              </w:rPr>
              <w:t> </w:t>
            </w:r>
            <w:r w:rsidRPr="002612F2">
              <w:rPr>
                <w:rFonts w:ascii="Times New Roman" w:eastAsia="Times New Roman" w:hAnsi="Times New Roman" w:cs="Times New Roman"/>
                <w:sz w:val="24"/>
                <w:szCs w:val="24"/>
              </w:rPr>
              <w:t> </w:t>
            </w:r>
          </w:p>
          <w:p w:rsidR="002612F2" w:rsidRPr="002612F2" w:rsidRDefault="002612F2" w:rsidP="002612F2">
            <w:pPr>
              <w:spacing w:after="0" w:line="240" w:lineRule="auto"/>
              <w:rPr>
                <w:rFonts w:ascii="Times New Roman" w:eastAsia="Times New Roman" w:hAnsi="Times New Roman" w:cs="Times New Roman"/>
                <w:sz w:val="24"/>
                <w:szCs w:val="24"/>
              </w:rPr>
            </w:pPr>
            <w:r w:rsidRPr="002612F2">
              <w:rPr>
                <w:rFonts w:ascii="Courier New" w:eastAsia="Times New Roman" w:hAnsi="Courier New" w:cs="Courier New"/>
                <w:sz w:val="20"/>
              </w:rPr>
              <w:t xml:space="preserve">   // p2 is a pointer to structure p1 </w:t>
            </w:r>
          </w:p>
          <w:p w:rsidR="002612F2" w:rsidRPr="002612F2" w:rsidRDefault="002612F2" w:rsidP="002612F2">
            <w:pPr>
              <w:spacing w:after="0" w:line="240" w:lineRule="auto"/>
              <w:rPr>
                <w:rFonts w:ascii="Times New Roman" w:eastAsia="Times New Roman" w:hAnsi="Times New Roman" w:cs="Times New Roman"/>
                <w:sz w:val="24"/>
                <w:szCs w:val="24"/>
              </w:rPr>
            </w:pPr>
            <w:r w:rsidRPr="002612F2">
              <w:rPr>
                <w:rFonts w:ascii="Courier New" w:eastAsia="Times New Roman" w:hAnsi="Courier New" w:cs="Courier New"/>
                <w:sz w:val="20"/>
              </w:rPr>
              <w:t>   </w:t>
            </w:r>
            <w:proofErr w:type="spellStart"/>
            <w:r w:rsidRPr="002612F2">
              <w:rPr>
                <w:rFonts w:ascii="Courier New" w:eastAsia="Times New Roman" w:hAnsi="Courier New" w:cs="Courier New"/>
                <w:sz w:val="20"/>
              </w:rPr>
              <w:t>struct</w:t>
            </w:r>
            <w:proofErr w:type="spellEnd"/>
            <w:r w:rsidRPr="002612F2">
              <w:rPr>
                <w:rFonts w:ascii="Times New Roman" w:eastAsia="Times New Roman" w:hAnsi="Times New Roman" w:cs="Times New Roman"/>
                <w:sz w:val="24"/>
                <w:szCs w:val="24"/>
              </w:rPr>
              <w:t xml:space="preserve"> </w:t>
            </w:r>
            <w:r w:rsidRPr="002612F2">
              <w:rPr>
                <w:rFonts w:ascii="Courier New" w:eastAsia="Times New Roman" w:hAnsi="Courier New" w:cs="Courier New"/>
                <w:sz w:val="20"/>
              </w:rPr>
              <w:t xml:space="preserve">Point *p2 = &amp;p1; </w:t>
            </w:r>
          </w:p>
          <w:p w:rsidR="002612F2" w:rsidRPr="002612F2" w:rsidRDefault="002612F2" w:rsidP="002612F2">
            <w:pPr>
              <w:spacing w:after="0" w:line="240" w:lineRule="auto"/>
              <w:rPr>
                <w:rFonts w:ascii="Times New Roman" w:eastAsia="Times New Roman" w:hAnsi="Times New Roman" w:cs="Times New Roman"/>
                <w:sz w:val="24"/>
                <w:szCs w:val="24"/>
              </w:rPr>
            </w:pPr>
            <w:r w:rsidRPr="002612F2">
              <w:rPr>
                <w:rFonts w:ascii="Courier New" w:eastAsia="Times New Roman" w:hAnsi="Courier New" w:cs="Courier New"/>
                <w:sz w:val="20"/>
              </w:rPr>
              <w:t> </w:t>
            </w:r>
            <w:r w:rsidRPr="002612F2">
              <w:rPr>
                <w:rFonts w:ascii="Times New Roman" w:eastAsia="Times New Roman" w:hAnsi="Times New Roman" w:cs="Times New Roman"/>
                <w:sz w:val="24"/>
                <w:szCs w:val="24"/>
              </w:rPr>
              <w:t> </w:t>
            </w:r>
          </w:p>
          <w:p w:rsidR="002612F2" w:rsidRPr="002612F2" w:rsidRDefault="002612F2" w:rsidP="002612F2">
            <w:pPr>
              <w:spacing w:after="0" w:line="240" w:lineRule="auto"/>
              <w:rPr>
                <w:rFonts w:ascii="Times New Roman" w:eastAsia="Times New Roman" w:hAnsi="Times New Roman" w:cs="Times New Roman"/>
                <w:sz w:val="24"/>
                <w:szCs w:val="24"/>
              </w:rPr>
            </w:pPr>
            <w:r w:rsidRPr="002612F2">
              <w:rPr>
                <w:rFonts w:ascii="Courier New" w:eastAsia="Times New Roman" w:hAnsi="Courier New" w:cs="Courier New"/>
                <w:sz w:val="20"/>
              </w:rPr>
              <w:t xml:space="preserve">   // Accessing structure members using structure pointer </w:t>
            </w:r>
          </w:p>
          <w:p w:rsidR="002612F2" w:rsidRPr="002612F2" w:rsidRDefault="002612F2" w:rsidP="002612F2">
            <w:pPr>
              <w:spacing w:after="0" w:line="240" w:lineRule="auto"/>
              <w:rPr>
                <w:rFonts w:ascii="Times New Roman" w:eastAsia="Times New Roman" w:hAnsi="Times New Roman" w:cs="Times New Roman"/>
                <w:sz w:val="24"/>
                <w:szCs w:val="24"/>
              </w:rPr>
            </w:pPr>
            <w:r w:rsidRPr="002612F2">
              <w:rPr>
                <w:rFonts w:ascii="Courier New" w:eastAsia="Times New Roman" w:hAnsi="Courier New" w:cs="Courier New"/>
                <w:sz w:val="20"/>
              </w:rPr>
              <w:t>   </w:t>
            </w:r>
            <w:proofErr w:type="spellStart"/>
            <w:r w:rsidRPr="002612F2">
              <w:rPr>
                <w:rFonts w:ascii="Courier New" w:eastAsia="Times New Roman" w:hAnsi="Courier New" w:cs="Courier New"/>
                <w:sz w:val="20"/>
              </w:rPr>
              <w:t>printf</w:t>
            </w:r>
            <w:proofErr w:type="spellEnd"/>
            <w:r w:rsidRPr="002612F2">
              <w:rPr>
                <w:rFonts w:ascii="Courier New" w:eastAsia="Times New Roman" w:hAnsi="Courier New" w:cs="Courier New"/>
                <w:sz w:val="20"/>
              </w:rPr>
              <w:t xml:space="preserve">("%d %d", p2-&gt;x, p2-&gt;y); </w:t>
            </w:r>
          </w:p>
          <w:p w:rsidR="002612F2" w:rsidRPr="002612F2" w:rsidRDefault="002612F2" w:rsidP="002612F2">
            <w:pPr>
              <w:spacing w:after="0" w:line="240" w:lineRule="auto"/>
              <w:rPr>
                <w:rFonts w:ascii="Times New Roman" w:eastAsia="Times New Roman" w:hAnsi="Times New Roman" w:cs="Times New Roman"/>
                <w:sz w:val="24"/>
                <w:szCs w:val="24"/>
              </w:rPr>
            </w:pPr>
            <w:r w:rsidRPr="002612F2">
              <w:rPr>
                <w:rFonts w:ascii="Courier New" w:eastAsia="Times New Roman" w:hAnsi="Courier New" w:cs="Courier New"/>
                <w:sz w:val="20"/>
              </w:rPr>
              <w:t>   return</w:t>
            </w:r>
            <w:r w:rsidRPr="002612F2">
              <w:rPr>
                <w:rFonts w:ascii="Times New Roman" w:eastAsia="Times New Roman" w:hAnsi="Times New Roman" w:cs="Times New Roman"/>
                <w:sz w:val="24"/>
                <w:szCs w:val="24"/>
              </w:rPr>
              <w:t xml:space="preserve"> </w:t>
            </w:r>
            <w:r w:rsidRPr="002612F2">
              <w:rPr>
                <w:rFonts w:ascii="Courier New" w:eastAsia="Times New Roman" w:hAnsi="Courier New" w:cs="Courier New"/>
                <w:sz w:val="20"/>
              </w:rPr>
              <w:t xml:space="preserve">0; </w:t>
            </w:r>
          </w:p>
          <w:p w:rsidR="002612F2" w:rsidRPr="002612F2" w:rsidRDefault="002612F2" w:rsidP="002612F2">
            <w:pPr>
              <w:spacing w:after="0" w:line="240" w:lineRule="auto"/>
              <w:rPr>
                <w:rFonts w:ascii="Times New Roman" w:eastAsia="Times New Roman" w:hAnsi="Times New Roman" w:cs="Times New Roman"/>
                <w:sz w:val="24"/>
                <w:szCs w:val="24"/>
              </w:rPr>
            </w:pPr>
            <w:r w:rsidRPr="002612F2">
              <w:rPr>
                <w:rFonts w:ascii="Courier New" w:eastAsia="Times New Roman" w:hAnsi="Courier New" w:cs="Courier New"/>
                <w:sz w:val="20"/>
              </w:rPr>
              <w:t>}</w:t>
            </w:r>
          </w:p>
        </w:tc>
      </w:tr>
    </w:tbl>
    <w:p w:rsidR="002612F2" w:rsidRPr="002612F2" w:rsidRDefault="002612F2" w:rsidP="002612F2">
      <w:pPr>
        <w:spacing w:after="0" w:line="285" w:lineRule="atLeast"/>
        <w:jc w:val="both"/>
        <w:textAlignment w:val="baseline"/>
        <w:rPr>
          <w:ins w:id="30" w:author="Unknown"/>
          <w:rFonts w:ascii="Arial" w:eastAsia="Times New Roman" w:hAnsi="Arial" w:cs="Arial"/>
          <w:sz w:val="24"/>
          <w:szCs w:val="24"/>
        </w:rPr>
      </w:pPr>
      <w:ins w:id="31" w:author="Unknown">
        <w:r w:rsidRPr="002612F2">
          <w:rPr>
            <w:rFonts w:ascii="Arial" w:eastAsia="Times New Roman" w:hAnsi="Arial" w:cs="Arial"/>
            <w:b/>
            <w:bCs/>
            <w:sz w:val="24"/>
            <w:szCs w:val="24"/>
            <w:bdr w:val="none" w:sz="0" w:space="0" w:color="auto" w:frame="1"/>
          </w:rPr>
          <w:t>Output:</w:t>
        </w:r>
      </w:ins>
    </w:p>
    <w:p w:rsidR="002612F2" w:rsidRPr="002612F2" w:rsidRDefault="002612F2" w:rsidP="002612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ins w:id="32" w:author="Unknown"/>
          <w:rFonts w:ascii="Consolas" w:eastAsia="Times New Roman" w:hAnsi="Consolas" w:cs="Courier New"/>
          <w:sz w:val="23"/>
          <w:szCs w:val="23"/>
        </w:rPr>
      </w:pPr>
      <w:ins w:id="33" w:author="Unknown">
        <w:r w:rsidRPr="002612F2">
          <w:rPr>
            <w:rFonts w:ascii="Consolas" w:eastAsia="Times New Roman" w:hAnsi="Consolas" w:cs="Courier New"/>
            <w:sz w:val="23"/>
            <w:szCs w:val="23"/>
          </w:rPr>
          <w:t>1 2</w:t>
        </w:r>
      </w:ins>
    </w:p>
    <w:p w:rsidR="003B3874" w:rsidRDefault="003B3874"/>
    <w:p w:rsidR="00DE13CF" w:rsidRPr="00DE13CF" w:rsidRDefault="00DE13CF" w:rsidP="00DE13CF">
      <w:pPr>
        <w:spacing w:after="173" w:line="240" w:lineRule="auto"/>
        <w:textAlignment w:val="baseline"/>
        <w:outlineLvl w:val="0"/>
        <w:rPr>
          <w:rFonts w:ascii="Times New Roman" w:eastAsia="Times New Roman" w:hAnsi="Times New Roman" w:cs="Times New Roman"/>
          <w:kern w:val="36"/>
          <w:sz w:val="32"/>
          <w:szCs w:val="32"/>
        </w:rPr>
      </w:pPr>
      <w:r w:rsidRPr="00DE13CF">
        <w:rPr>
          <w:rFonts w:ascii="Times New Roman" w:eastAsia="Times New Roman" w:hAnsi="Times New Roman" w:cs="Times New Roman"/>
          <w:kern w:val="36"/>
          <w:sz w:val="32"/>
          <w:szCs w:val="32"/>
        </w:rPr>
        <w:t>Self Referential Structures</w:t>
      </w:r>
    </w:p>
    <w:p w:rsidR="00DE13CF" w:rsidRPr="00DE13CF" w:rsidRDefault="00DE13CF" w:rsidP="00DE13CF">
      <w:pPr>
        <w:spacing w:after="0" w:line="240" w:lineRule="auto"/>
        <w:textAlignment w:val="baseline"/>
        <w:rPr>
          <w:rFonts w:ascii="Arial" w:eastAsia="Times New Roman" w:hAnsi="Arial" w:cs="Arial"/>
          <w:sz w:val="18"/>
          <w:szCs w:val="18"/>
        </w:rPr>
      </w:pPr>
      <w:r w:rsidRPr="00DE13CF">
        <w:rPr>
          <w:rFonts w:ascii="Arial" w:eastAsia="Times New Roman" w:hAnsi="Arial" w:cs="Arial"/>
          <w:sz w:val="18"/>
          <w:szCs w:val="18"/>
        </w:rPr>
        <w:t>Self Referential structures are those </w:t>
      </w:r>
      <w:hyperlink r:id="rId6" w:tgtFrame="_blank" w:history="1">
        <w:r w:rsidRPr="00DE13CF">
          <w:rPr>
            <w:rFonts w:ascii="Arial" w:eastAsia="Times New Roman" w:hAnsi="Arial" w:cs="Arial"/>
            <w:color w:val="EC4E20"/>
            <w:sz w:val="18"/>
          </w:rPr>
          <w:t>structures</w:t>
        </w:r>
      </w:hyperlink>
      <w:r w:rsidRPr="00DE13CF">
        <w:rPr>
          <w:rFonts w:ascii="Arial" w:eastAsia="Times New Roman" w:hAnsi="Arial" w:cs="Arial"/>
          <w:sz w:val="18"/>
          <w:szCs w:val="18"/>
        </w:rPr>
        <w:t> that have one or more pointers which point to the same type of structure, as their member.</w:t>
      </w:r>
    </w:p>
    <w:p w:rsidR="00DE13CF" w:rsidRPr="00DE13CF" w:rsidRDefault="00DE13CF" w:rsidP="00DE13CF">
      <w:pPr>
        <w:spacing w:after="115" w:line="240" w:lineRule="auto"/>
        <w:textAlignment w:val="baseline"/>
        <w:rPr>
          <w:rFonts w:ascii="Arial" w:eastAsia="Times New Roman" w:hAnsi="Arial" w:cs="Arial"/>
          <w:sz w:val="18"/>
          <w:szCs w:val="18"/>
        </w:rPr>
      </w:pPr>
      <w:r>
        <w:rPr>
          <w:rFonts w:ascii="Arial" w:eastAsia="Times New Roman" w:hAnsi="Arial" w:cs="Arial"/>
          <w:noProof/>
          <w:sz w:val="18"/>
          <w:szCs w:val="18"/>
        </w:rPr>
        <w:lastRenderedPageBreak/>
        <w:drawing>
          <wp:inline distT="0" distB="0" distL="0" distR="0">
            <wp:extent cx="5782777" cy="3518611"/>
            <wp:effectExtent l="19050" t="0" r="8423" b="0"/>
            <wp:docPr id="3" name="Picture 3" descr="https://www.geeksforgeeks.org/wp-content/uploads/Self-Referential-Structu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eeksforgeeks.org/wp-content/uploads/Self-Referential-Structures.png"/>
                    <pic:cNvPicPr>
                      <a:picLocks noChangeAspect="1" noChangeArrowheads="1"/>
                    </pic:cNvPicPr>
                  </pic:nvPicPr>
                  <pic:blipFill>
                    <a:blip r:embed="rId7"/>
                    <a:srcRect/>
                    <a:stretch>
                      <a:fillRect/>
                    </a:stretch>
                  </pic:blipFill>
                  <pic:spPr bwMode="auto">
                    <a:xfrm>
                      <a:off x="0" y="0"/>
                      <a:ext cx="5783030" cy="3518765"/>
                    </a:xfrm>
                    <a:prstGeom prst="rect">
                      <a:avLst/>
                    </a:prstGeom>
                    <a:noFill/>
                    <a:ln w="9525">
                      <a:noFill/>
                      <a:miter lim="800000"/>
                      <a:headEnd/>
                      <a:tailEnd/>
                    </a:ln>
                  </pic:spPr>
                </pic:pic>
              </a:graphicData>
            </a:graphic>
          </wp:inline>
        </w:drawing>
      </w:r>
    </w:p>
    <w:p w:rsidR="00DE13CF" w:rsidRPr="00DE13CF" w:rsidRDefault="00DE13CF" w:rsidP="00DE13CF">
      <w:pPr>
        <w:spacing w:after="115" w:line="240" w:lineRule="auto"/>
        <w:textAlignment w:val="baseline"/>
        <w:rPr>
          <w:rFonts w:ascii="Arial" w:eastAsia="Times New Roman" w:hAnsi="Arial" w:cs="Arial"/>
          <w:sz w:val="18"/>
          <w:szCs w:val="18"/>
        </w:rPr>
      </w:pPr>
      <w:r w:rsidRPr="00DE13CF">
        <w:rPr>
          <w:rFonts w:ascii="Arial" w:eastAsia="Times New Roman" w:hAnsi="Arial" w:cs="Arial"/>
          <w:sz w:val="18"/>
          <w:szCs w:val="18"/>
        </w:rPr>
        <w:t>In other words, structures pointing to the same type of structures are self-referential in nature.</w:t>
      </w:r>
    </w:p>
    <w:p w:rsidR="00DE13CF" w:rsidRPr="00DE13CF" w:rsidRDefault="00DE13CF" w:rsidP="00DE13CF">
      <w:pPr>
        <w:spacing w:after="115" w:line="240" w:lineRule="auto"/>
        <w:textAlignment w:val="baseline"/>
        <w:rPr>
          <w:rFonts w:ascii="Arial" w:eastAsia="Times New Roman" w:hAnsi="Arial" w:cs="Arial"/>
          <w:sz w:val="18"/>
          <w:szCs w:val="18"/>
        </w:rPr>
      </w:pPr>
      <w:r w:rsidRPr="00DE13CF">
        <w:rPr>
          <w:rFonts w:ascii="Arial" w:eastAsia="Times New Roman" w:hAnsi="Arial" w:cs="Arial"/>
          <w:sz w:val="18"/>
          <w:szCs w:val="18"/>
        </w:rPr>
        <w:t>Example:</w:t>
      </w:r>
    </w:p>
    <w:tbl>
      <w:tblPr>
        <w:tblW w:w="6831" w:type="dxa"/>
        <w:tblCellMar>
          <w:left w:w="0" w:type="dxa"/>
          <w:right w:w="0" w:type="dxa"/>
        </w:tblCellMar>
        <w:tblLook w:val="04A0"/>
      </w:tblPr>
      <w:tblGrid>
        <w:gridCol w:w="6831"/>
      </w:tblGrid>
      <w:tr w:rsidR="00DE13CF" w:rsidRPr="00DE13CF" w:rsidTr="00DE13CF">
        <w:tc>
          <w:tcPr>
            <w:tcW w:w="6831" w:type="dxa"/>
            <w:vAlign w:val="center"/>
            <w:hideMark/>
          </w:tcPr>
          <w:p w:rsidR="00DE13CF" w:rsidRPr="00DE13CF" w:rsidRDefault="00DE13CF" w:rsidP="00DE13CF">
            <w:pPr>
              <w:spacing w:after="0" w:line="240" w:lineRule="auto"/>
              <w:rPr>
                <w:rFonts w:ascii="Times New Roman" w:eastAsia="Times New Roman" w:hAnsi="Times New Roman" w:cs="Times New Roman"/>
                <w:sz w:val="24"/>
                <w:szCs w:val="24"/>
              </w:rPr>
            </w:pPr>
            <w:proofErr w:type="spellStart"/>
            <w:r w:rsidRPr="00DE13CF">
              <w:rPr>
                <w:rFonts w:ascii="Courier New" w:eastAsia="Times New Roman" w:hAnsi="Courier New" w:cs="Courier New"/>
                <w:sz w:val="20"/>
              </w:rPr>
              <w:t>struct</w:t>
            </w:r>
            <w:proofErr w:type="spellEnd"/>
            <w:r w:rsidRPr="00DE13CF">
              <w:rPr>
                <w:rFonts w:ascii="Times New Roman" w:eastAsia="Times New Roman" w:hAnsi="Times New Roman" w:cs="Times New Roman"/>
                <w:sz w:val="24"/>
                <w:szCs w:val="24"/>
              </w:rPr>
              <w:t xml:space="preserve"> </w:t>
            </w:r>
            <w:r w:rsidRPr="00DE13CF">
              <w:rPr>
                <w:rFonts w:ascii="Courier New" w:eastAsia="Times New Roman" w:hAnsi="Courier New" w:cs="Courier New"/>
                <w:sz w:val="20"/>
              </w:rPr>
              <w:t xml:space="preserve">node { </w:t>
            </w:r>
          </w:p>
          <w:p w:rsidR="00DE13CF" w:rsidRPr="00DE13CF" w:rsidRDefault="00DE13CF" w:rsidP="00DE13CF">
            <w:pPr>
              <w:spacing w:after="0" w:line="240" w:lineRule="auto"/>
              <w:rPr>
                <w:rFonts w:ascii="Times New Roman" w:eastAsia="Times New Roman" w:hAnsi="Times New Roman" w:cs="Times New Roman"/>
                <w:sz w:val="24"/>
                <w:szCs w:val="24"/>
              </w:rPr>
            </w:pPr>
            <w:r w:rsidRPr="00DE13CF">
              <w:rPr>
                <w:rFonts w:ascii="Courier New" w:eastAsia="Times New Roman" w:hAnsi="Courier New" w:cs="Courier New"/>
                <w:sz w:val="20"/>
              </w:rPr>
              <w:t>    </w:t>
            </w:r>
            <w:proofErr w:type="spellStart"/>
            <w:r w:rsidRPr="00DE13CF">
              <w:rPr>
                <w:rFonts w:ascii="Courier New" w:eastAsia="Times New Roman" w:hAnsi="Courier New" w:cs="Courier New"/>
                <w:sz w:val="20"/>
              </w:rPr>
              <w:t>int</w:t>
            </w:r>
            <w:proofErr w:type="spellEnd"/>
            <w:r w:rsidRPr="00DE13CF">
              <w:rPr>
                <w:rFonts w:ascii="Times New Roman" w:eastAsia="Times New Roman" w:hAnsi="Times New Roman" w:cs="Times New Roman"/>
                <w:sz w:val="24"/>
                <w:szCs w:val="24"/>
              </w:rPr>
              <w:t xml:space="preserve"> </w:t>
            </w:r>
            <w:r w:rsidRPr="00DE13CF">
              <w:rPr>
                <w:rFonts w:ascii="Courier New" w:eastAsia="Times New Roman" w:hAnsi="Courier New" w:cs="Courier New"/>
                <w:sz w:val="20"/>
              </w:rPr>
              <w:t xml:space="preserve">data1; </w:t>
            </w:r>
          </w:p>
          <w:p w:rsidR="00DE13CF" w:rsidRPr="00DE13CF" w:rsidRDefault="00DE13CF" w:rsidP="00DE13CF">
            <w:pPr>
              <w:spacing w:after="0" w:line="240" w:lineRule="auto"/>
              <w:rPr>
                <w:rFonts w:ascii="Times New Roman" w:eastAsia="Times New Roman" w:hAnsi="Times New Roman" w:cs="Times New Roman"/>
                <w:sz w:val="24"/>
                <w:szCs w:val="24"/>
              </w:rPr>
            </w:pPr>
            <w:r w:rsidRPr="00DE13CF">
              <w:rPr>
                <w:rFonts w:ascii="Courier New" w:eastAsia="Times New Roman" w:hAnsi="Courier New" w:cs="Courier New"/>
                <w:sz w:val="20"/>
              </w:rPr>
              <w:t>    char</w:t>
            </w:r>
            <w:r w:rsidRPr="00DE13CF">
              <w:rPr>
                <w:rFonts w:ascii="Times New Roman" w:eastAsia="Times New Roman" w:hAnsi="Times New Roman" w:cs="Times New Roman"/>
                <w:sz w:val="24"/>
                <w:szCs w:val="24"/>
              </w:rPr>
              <w:t xml:space="preserve"> </w:t>
            </w:r>
            <w:r w:rsidRPr="00DE13CF">
              <w:rPr>
                <w:rFonts w:ascii="Courier New" w:eastAsia="Times New Roman" w:hAnsi="Courier New" w:cs="Courier New"/>
                <w:sz w:val="20"/>
              </w:rPr>
              <w:t xml:space="preserve">data2; </w:t>
            </w:r>
          </w:p>
          <w:p w:rsidR="00DE13CF" w:rsidRPr="00DE13CF" w:rsidRDefault="00DE13CF" w:rsidP="00DE13CF">
            <w:pPr>
              <w:spacing w:after="0" w:line="240" w:lineRule="auto"/>
              <w:rPr>
                <w:rFonts w:ascii="Times New Roman" w:eastAsia="Times New Roman" w:hAnsi="Times New Roman" w:cs="Times New Roman"/>
                <w:sz w:val="24"/>
                <w:szCs w:val="24"/>
              </w:rPr>
            </w:pPr>
            <w:r w:rsidRPr="00DE13CF">
              <w:rPr>
                <w:rFonts w:ascii="Courier New" w:eastAsia="Times New Roman" w:hAnsi="Courier New" w:cs="Courier New"/>
                <w:sz w:val="20"/>
              </w:rPr>
              <w:t>    </w:t>
            </w:r>
            <w:proofErr w:type="spellStart"/>
            <w:r w:rsidRPr="00DE13CF">
              <w:rPr>
                <w:rFonts w:ascii="Courier New" w:eastAsia="Times New Roman" w:hAnsi="Courier New" w:cs="Courier New"/>
                <w:sz w:val="20"/>
              </w:rPr>
              <w:t>struct</w:t>
            </w:r>
            <w:proofErr w:type="spellEnd"/>
            <w:r w:rsidRPr="00DE13CF">
              <w:rPr>
                <w:rFonts w:ascii="Times New Roman" w:eastAsia="Times New Roman" w:hAnsi="Times New Roman" w:cs="Times New Roman"/>
                <w:sz w:val="24"/>
                <w:szCs w:val="24"/>
              </w:rPr>
              <w:t xml:space="preserve"> </w:t>
            </w:r>
            <w:r w:rsidRPr="00DE13CF">
              <w:rPr>
                <w:rFonts w:ascii="Courier New" w:eastAsia="Times New Roman" w:hAnsi="Courier New" w:cs="Courier New"/>
                <w:sz w:val="20"/>
              </w:rPr>
              <w:t xml:space="preserve">node* link; </w:t>
            </w:r>
          </w:p>
          <w:p w:rsidR="00DE13CF" w:rsidRPr="00DE13CF" w:rsidRDefault="00DE13CF" w:rsidP="00DE13CF">
            <w:pPr>
              <w:spacing w:after="0" w:line="240" w:lineRule="auto"/>
              <w:rPr>
                <w:rFonts w:ascii="Times New Roman" w:eastAsia="Times New Roman" w:hAnsi="Times New Roman" w:cs="Times New Roman"/>
                <w:sz w:val="24"/>
                <w:szCs w:val="24"/>
              </w:rPr>
            </w:pPr>
            <w:r w:rsidRPr="00DE13CF">
              <w:rPr>
                <w:rFonts w:ascii="Courier New" w:eastAsia="Times New Roman" w:hAnsi="Courier New" w:cs="Courier New"/>
                <w:sz w:val="20"/>
              </w:rPr>
              <w:t xml:space="preserve">}; </w:t>
            </w:r>
          </w:p>
          <w:p w:rsidR="00DE13CF" w:rsidRPr="00DE13CF" w:rsidRDefault="00DE13CF" w:rsidP="00DE13CF">
            <w:pPr>
              <w:spacing w:after="0" w:line="240" w:lineRule="auto"/>
              <w:rPr>
                <w:rFonts w:ascii="Times New Roman" w:eastAsia="Times New Roman" w:hAnsi="Times New Roman" w:cs="Times New Roman"/>
                <w:sz w:val="24"/>
                <w:szCs w:val="24"/>
              </w:rPr>
            </w:pPr>
            <w:r w:rsidRPr="00DE13CF">
              <w:rPr>
                <w:rFonts w:ascii="Courier New" w:eastAsia="Times New Roman" w:hAnsi="Courier New" w:cs="Courier New"/>
                <w:sz w:val="20"/>
              </w:rPr>
              <w:t> </w:t>
            </w:r>
            <w:r w:rsidRPr="00DE13CF">
              <w:rPr>
                <w:rFonts w:ascii="Times New Roman" w:eastAsia="Times New Roman" w:hAnsi="Times New Roman" w:cs="Times New Roman"/>
                <w:sz w:val="24"/>
                <w:szCs w:val="24"/>
              </w:rPr>
              <w:t> </w:t>
            </w:r>
          </w:p>
          <w:p w:rsidR="00DE13CF" w:rsidRPr="00DE13CF" w:rsidRDefault="00DE13CF" w:rsidP="00DE13CF">
            <w:pPr>
              <w:spacing w:after="0" w:line="240" w:lineRule="auto"/>
              <w:rPr>
                <w:rFonts w:ascii="Times New Roman" w:eastAsia="Times New Roman" w:hAnsi="Times New Roman" w:cs="Times New Roman"/>
                <w:sz w:val="24"/>
                <w:szCs w:val="24"/>
              </w:rPr>
            </w:pPr>
            <w:proofErr w:type="spellStart"/>
            <w:r w:rsidRPr="00DE13CF">
              <w:rPr>
                <w:rFonts w:ascii="Courier New" w:eastAsia="Times New Roman" w:hAnsi="Courier New" w:cs="Courier New"/>
                <w:sz w:val="20"/>
              </w:rPr>
              <w:t>int</w:t>
            </w:r>
            <w:proofErr w:type="spellEnd"/>
            <w:r w:rsidRPr="00DE13CF">
              <w:rPr>
                <w:rFonts w:ascii="Times New Roman" w:eastAsia="Times New Roman" w:hAnsi="Times New Roman" w:cs="Times New Roman"/>
                <w:sz w:val="24"/>
                <w:szCs w:val="24"/>
              </w:rPr>
              <w:t xml:space="preserve"> </w:t>
            </w:r>
            <w:r w:rsidRPr="00DE13CF">
              <w:rPr>
                <w:rFonts w:ascii="Courier New" w:eastAsia="Times New Roman" w:hAnsi="Courier New" w:cs="Courier New"/>
                <w:sz w:val="20"/>
              </w:rPr>
              <w:t xml:space="preserve">main() </w:t>
            </w:r>
          </w:p>
          <w:p w:rsidR="00DE13CF" w:rsidRPr="00DE13CF" w:rsidRDefault="00DE13CF" w:rsidP="00DE13CF">
            <w:pPr>
              <w:spacing w:after="0" w:line="240" w:lineRule="auto"/>
              <w:rPr>
                <w:rFonts w:ascii="Times New Roman" w:eastAsia="Times New Roman" w:hAnsi="Times New Roman" w:cs="Times New Roman"/>
                <w:sz w:val="24"/>
                <w:szCs w:val="24"/>
              </w:rPr>
            </w:pPr>
            <w:r w:rsidRPr="00DE13CF">
              <w:rPr>
                <w:rFonts w:ascii="Courier New" w:eastAsia="Times New Roman" w:hAnsi="Courier New" w:cs="Courier New"/>
                <w:sz w:val="20"/>
              </w:rPr>
              <w:t xml:space="preserve">{ </w:t>
            </w:r>
          </w:p>
          <w:p w:rsidR="00DE13CF" w:rsidRPr="00DE13CF" w:rsidRDefault="00DE13CF" w:rsidP="00DE13CF">
            <w:pPr>
              <w:spacing w:after="0" w:line="240" w:lineRule="auto"/>
              <w:rPr>
                <w:rFonts w:ascii="Times New Roman" w:eastAsia="Times New Roman" w:hAnsi="Times New Roman" w:cs="Times New Roman"/>
                <w:sz w:val="24"/>
                <w:szCs w:val="24"/>
              </w:rPr>
            </w:pPr>
            <w:r w:rsidRPr="00DE13CF">
              <w:rPr>
                <w:rFonts w:ascii="Courier New" w:eastAsia="Times New Roman" w:hAnsi="Courier New" w:cs="Courier New"/>
                <w:sz w:val="20"/>
              </w:rPr>
              <w:t>    </w:t>
            </w:r>
            <w:proofErr w:type="spellStart"/>
            <w:r w:rsidRPr="00DE13CF">
              <w:rPr>
                <w:rFonts w:ascii="Courier New" w:eastAsia="Times New Roman" w:hAnsi="Courier New" w:cs="Courier New"/>
                <w:sz w:val="20"/>
              </w:rPr>
              <w:t>struct</w:t>
            </w:r>
            <w:proofErr w:type="spellEnd"/>
            <w:r w:rsidRPr="00DE13CF">
              <w:rPr>
                <w:rFonts w:ascii="Times New Roman" w:eastAsia="Times New Roman" w:hAnsi="Times New Roman" w:cs="Times New Roman"/>
                <w:sz w:val="24"/>
                <w:szCs w:val="24"/>
              </w:rPr>
              <w:t xml:space="preserve"> </w:t>
            </w:r>
            <w:r w:rsidRPr="00DE13CF">
              <w:rPr>
                <w:rFonts w:ascii="Courier New" w:eastAsia="Times New Roman" w:hAnsi="Courier New" w:cs="Courier New"/>
                <w:sz w:val="20"/>
              </w:rPr>
              <w:t xml:space="preserve">node ob; </w:t>
            </w:r>
          </w:p>
          <w:p w:rsidR="00DE13CF" w:rsidRPr="00DE13CF" w:rsidRDefault="00DE13CF" w:rsidP="00DE13CF">
            <w:pPr>
              <w:spacing w:after="0" w:line="240" w:lineRule="auto"/>
              <w:rPr>
                <w:rFonts w:ascii="Times New Roman" w:eastAsia="Times New Roman" w:hAnsi="Times New Roman" w:cs="Times New Roman"/>
                <w:sz w:val="24"/>
                <w:szCs w:val="24"/>
              </w:rPr>
            </w:pPr>
            <w:r w:rsidRPr="00DE13CF">
              <w:rPr>
                <w:rFonts w:ascii="Courier New" w:eastAsia="Times New Roman" w:hAnsi="Courier New" w:cs="Courier New"/>
                <w:sz w:val="20"/>
              </w:rPr>
              <w:t>    return</w:t>
            </w:r>
            <w:r w:rsidRPr="00DE13CF">
              <w:rPr>
                <w:rFonts w:ascii="Times New Roman" w:eastAsia="Times New Roman" w:hAnsi="Times New Roman" w:cs="Times New Roman"/>
                <w:sz w:val="24"/>
                <w:szCs w:val="24"/>
              </w:rPr>
              <w:t xml:space="preserve"> </w:t>
            </w:r>
            <w:r w:rsidRPr="00DE13CF">
              <w:rPr>
                <w:rFonts w:ascii="Courier New" w:eastAsia="Times New Roman" w:hAnsi="Courier New" w:cs="Courier New"/>
                <w:sz w:val="20"/>
              </w:rPr>
              <w:t xml:space="preserve">0; </w:t>
            </w:r>
          </w:p>
          <w:p w:rsidR="00DE13CF" w:rsidRPr="00DE13CF" w:rsidRDefault="00DE13CF" w:rsidP="00DE13CF">
            <w:pPr>
              <w:spacing w:after="0" w:line="240" w:lineRule="auto"/>
              <w:rPr>
                <w:rFonts w:ascii="Times New Roman" w:eastAsia="Times New Roman" w:hAnsi="Times New Roman" w:cs="Times New Roman"/>
                <w:sz w:val="24"/>
                <w:szCs w:val="24"/>
              </w:rPr>
            </w:pPr>
            <w:r w:rsidRPr="00DE13CF">
              <w:rPr>
                <w:rFonts w:ascii="Courier New" w:eastAsia="Times New Roman" w:hAnsi="Courier New" w:cs="Courier New"/>
                <w:sz w:val="20"/>
              </w:rPr>
              <w:t xml:space="preserve">} </w:t>
            </w:r>
          </w:p>
        </w:tc>
      </w:tr>
    </w:tbl>
    <w:p w:rsidR="00DE13CF" w:rsidRPr="00DE13CF" w:rsidRDefault="00DE13CF" w:rsidP="00DE13CF">
      <w:pPr>
        <w:spacing w:after="115" w:line="240" w:lineRule="auto"/>
        <w:textAlignment w:val="baseline"/>
        <w:rPr>
          <w:rFonts w:ascii="Arial" w:eastAsia="Times New Roman" w:hAnsi="Arial" w:cs="Arial"/>
          <w:sz w:val="18"/>
          <w:szCs w:val="18"/>
        </w:rPr>
      </w:pPr>
      <w:r w:rsidRPr="00DE13CF">
        <w:rPr>
          <w:rFonts w:ascii="Arial" w:eastAsia="Times New Roman" w:hAnsi="Arial" w:cs="Arial"/>
          <w:sz w:val="18"/>
          <w:szCs w:val="18"/>
        </w:rPr>
        <w:t>In the above example ‘link’ is a pointer to a structure of type ‘node’. Hence, the structure ‘node’ is a self-referential structure with ‘link’ as the referencing pointer.</w:t>
      </w:r>
      <w:r w:rsidRPr="00DE13CF">
        <w:rPr>
          <w:rFonts w:ascii="Arial" w:eastAsia="Times New Roman" w:hAnsi="Arial" w:cs="Arial"/>
          <w:sz w:val="18"/>
          <w:szCs w:val="18"/>
        </w:rPr>
        <w:br/>
        <w:t>An important point to consider is that the pointer should be initialized properly before accessing, as by default it contains garbage value.</w:t>
      </w:r>
    </w:p>
    <w:p w:rsidR="00DE13CF" w:rsidRPr="00DE13CF" w:rsidRDefault="00DE13CF" w:rsidP="00DE13CF">
      <w:pPr>
        <w:spacing w:after="0" w:line="240" w:lineRule="auto"/>
        <w:textAlignment w:val="baseline"/>
        <w:rPr>
          <w:rFonts w:ascii="Arial" w:eastAsia="Times New Roman" w:hAnsi="Arial" w:cs="Arial"/>
          <w:sz w:val="18"/>
          <w:szCs w:val="18"/>
        </w:rPr>
      </w:pPr>
      <w:r w:rsidRPr="00DE13CF">
        <w:rPr>
          <w:rFonts w:ascii="Arial" w:eastAsia="Times New Roman" w:hAnsi="Arial" w:cs="Arial"/>
          <w:b/>
          <w:bCs/>
          <w:sz w:val="18"/>
        </w:rPr>
        <w:t>Types of Self Referential Structures</w:t>
      </w:r>
    </w:p>
    <w:p w:rsidR="00DE13CF" w:rsidRPr="00DE13CF" w:rsidRDefault="00DE13CF" w:rsidP="00DE13CF">
      <w:pPr>
        <w:numPr>
          <w:ilvl w:val="0"/>
          <w:numId w:val="1"/>
        </w:numPr>
        <w:spacing w:after="0" w:line="240" w:lineRule="auto"/>
        <w:ind w:left="415"/>
        <w:textAlignment w:val="baseline"/>
        <w:rPr>
          <w:rFonts w:ascii="Arial" w:eastAsia="Times New Roman" w:hAnsi="Arial" w:cs="Arial"/>
          <w:sz w:val="18"/>
          <w:szCs w:val="18"/>
        </w:rPr>
      </w:pPr>
      <w:r w:rsidRPr="00DE13CF">
        <w:rPr>
          <w:rFonts w:ascii="Arial" w:eastAsia="Times New Roman" w:hAnsi="Arial" w:cs="Arial"/>
          <w:sz w:val="18"/>
          <w:szCs w:val="18"/>
        </w:rPr>
        <w:t>Self Referential Structure with Single Link</w:t>
      </w:r>
    </w:p>
    <w:p w:rsidR="00DE13CF" w:rsidRPr="00DE13CF" w:rsidRDefault="00DE13CF" w:rsidP="00DE13CF">
      <w:pPr>
        <w:numPr>
          <w:ilvl w:val="0"/>
          <w:numId w:val="1"/>
        </w:numPr>
        <w:spacing w:after="0" w:line="240" w:lineRule="auto"/>
        <w:ind w:left="415"/>
        <w:textAlignment w:val="baseline"/>
        <w:rPr>
          <w:rFonts w:ascii="Arial" w:eastAsia="Times New Roman" w:hAnsi="Arial" w:cs="Arial"/>
          <w:sz w:val="18"/>
          <w:szCs w:val="18"/>
        </w:rPr>
      </w:pPr>
      <w:r w:rsidRPr="00DE13CF">
        <w:rPr>
          <w:rFonts w:ascii="Arial" w:eastAsia="Times New Roman" w:hAnsi="Arial" w:cs="Arial"/>
          <w:sz w:val="18"/>
          <w:szCs w:val="18"/>
        </w:rPr>
        <w:t>Self Referential Structure with Multiple Links</w:t>
      </w:r>
    </w:p>
    <w:p w:rsidR="00DE13CF" w:rsidRPr="00DE13CF" w:rsidRDefault="00DE13CF" w:rsidP="00DE13CF">
      <w:pPr>
        <w:spacing w:after="0" w:line="240" w:lineRule="auto"/>
        <w:textAlignment w:val="baseline"/>
        <w:rPr>
          <w:rFonts w:ascii="Arial" w:eastAsia="Times New Roman" w:hAnsi="Arial" w:cs="Arial"/>
          <w:sz w:val="18"/>
          <w:szCs w:val="18"/>
        </w:rPr>
      </w:pPr>
      <w:r w:rsidRPr="00DE13CF">
        <w:rPr>
          <w:rFonts w:ascii="Arial" w:eastAsia="Times New Roman" w:hAnsi="Arial" w:cs="Arial"/>
          <w:b/>
          <w:bCs/>
          <w:sz w:val="18"/>
        </w:rPr>
        <w:t>Self Referential Structure with Single Link: </w:t>
      </w:r>
      <w:r w:rsidRPr="00DE13CF">
        <w:rPr>
          <w:rFonts w:ascii="Arial" w:eastAsia="Times New Roman" w:hAnsi="Arial" w:cs="Arial"/>
          <w:sz w:val="18"/>
          <w:szCs w:val="18"/>
        </w:rPr>
        <w:t>These structures can have only one self-pointer as their member. The following example will show us how to connect the objects of a self-referential structure with the single link and access the corresponding data members. The connection formed is shown in the following figure.</w:t>
      </w:r>
      <w:r w:rsidRPr="00DE13CF">
        <w:rPr>
          <w:rFonts w:ascii="Arial" w:eastAsia="Times New Roman" w:hAnsi="Arial" w:cs="Arial"/>
          <w:sz w:val="18"/>
          <w:szCs w:val="18"/>
        </w:rPr>
        <w:br/>
      </w:r>
      <w:r>
        <w:rPr>
          <w:rFonts w:ascii="Arial" w:eastAsia="Times New Roman" w:hAnsi="Arial" w:cs="Arial"/>
          <w:noProof/>
          <w:sz w:val="18"/>
          <w:szCs w:val="18"/>
        </w:rPr>
        <w:drawing>
          <wp:inline distT="0" distB="0" distL="0" distR="0">
            <wp:extent cx="5068031" cy="1382573"/>
            <wp:effectExtent l="19050" t="0" r="0" b="0"/>
            <wp:docPr id="4" name="Picture 4" descr="https://cdncontribute.geeksforgeeks.org/wp-content/uploads/Self-referential-structure-with-single-li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contribute.geeksforgeeks.org/wp-content/uploads/Self-referential-structure-with-single-link.png"/>
                    <pic:cNvPicPr>
                      <a:picLocks noChangeAspect="1" noChangeArrowheads="1"/>
                    </pic:cNvPicPr>
                  </pic:nvPicPr>
                  <pic:blipFill>
                    <a:blip r:embed="rId8"/>
                    <a:srcRect/>
                    <a:stretch>
                      <a:fillRect/>
                    </a:stretch>
                  </pic:blipFill>
                  <pic:spPr bwMode="auto">
                    <a:xfrm>
                      <a:off x="0" y="0"/>
                      <a:ext cx="5068128" cy="1382599"/>
                    </a:xfrm>
                    <a:prstGeom prst="rect">
                      <a:avLst/>
                    </a:prstGeom>
                    <a:noFill/>
                    <a:ln w="9525">
                      <a:noFill/>
                      <a:miter lim="800000"/>
                      <a:headEnd/>
                      <a:tailEnd/>
                    </a:ln>
                  </pic:spPr>
                </pic:pic>
              </a:graphicData>
            </a:graphic>
          </wp:inline>
        </w:drawing>
      </w:r>
    </w:p>
    <w:tbl>
      <w:tblPr>
        <w:tblW w:w="6831" w:type="dxa"/>
        <w:tblCellMar>
          <w:left w:w="0" w:type="dxa"/>
          <w:right w:w="0" w:type="dxa"/>
        </w:tblCellMar>
        <w:tblLook w:val="04A0"/>
      </w:tblPr>
      <w:tblGrid>
        <w:gridCol w:w="6831"/>
      </w:tblGrid>
      <w:tr w:rsidR="00DE13CF" w:rsidRPr="00DE13CF" w:rsidTr="00DE13CF">
        <w:tc>
          <w:tcPr>
            <w:tcW w:w="6831" w:type="dxa"/>
            <w:vAlign w:val="center"/>
            <w:hideMark/>
          </w:tcPr>
          <w:p w:rsidR="00DE13CF" w:rsidRPr="00DE13CF" w:rsidRDefault="00DE13CF" w:rsidP="00DE13CF">
            <w:pPr>
              <w:spacing w:after="0" w:line="240" w:lineRule="auto"/>
              <w:rPr>
                <w:rFonts w:ascii="Times New Roman" w:eastAsia="Times New Roman" w:hAnsi="Times New Roman" w:cs="Times New Roman"/>
                <w:sz w:val="24"/>
                <w:szCs w:val="24"/>
              </w:rPr>
            </w:pPr>
            <w:r w:rsidRPr="00DE13CF">
              <w:rPr>
                <w:rFonts w:ascii="Courier New" w:eastAsia="Times New Roman" w:hAnsi="Courier New" w:cs="Courier New"/>
                <w:sz w:val="20"/>
              </w:rPr>
              <w:t>#include &lt;</w:t>
            </w:r>
            <w:proofErr w:type="spellStart"/>
            <w:r w:rsidRPr="00DE13CF">
              <w:rPr>
                <w:rFonts w:ascii="Courier New" w:eastAsia="Times New Roman" w:hAnsi="Courier New" w:cs="Courier New"/>
                <w:sz w:val="20"/>
              </w:rPr>
              <w:t>stdio.h</w:t>
            </w:r>
            <w:proofErr w:type="spellEnd"/>
            <w:r w:rsidRPr="00DE13CF">
              <w:rPr>
                <w:rFonts w:ascii="Courier New" w:eastAsia="Times New Roman" w:hAnsi="Courier New" w:cs="Courier New"/>
                <w:sz w:val="20"/>
              </w:rPr>
              <w:t xml:space="preserve">&gt; </w:t>
            </w:r>
          </w:p>
          <w:p w:rsidR="00DE13CF" w:rsidRPr="00DE13CF" w:rsidRDefault="00DE13CF" w:rsidP="00DE13CF">
            <w:pPr>
              <w:spacing w:after="0" w:line="240" w:lineRule="auto"/>
              <w:rPr>
                <w:rFonts w:ascii="Times New Roman" w:eastAsia="Times New Roman" w:hAnsi="Times New Roman" w:cs="Times New Roman"/>
                <w:sz w:val="24"/>
                <w:szCs w:val="24"/>
              </w:rPr>
            </w:pPr>
            <w:r w:rsidRPr="00DE13CF">
              <w:rPr>
                <w:rFonts w:ascii="Courier New" w:eastAsia="Times New Roman" w:hAnsi="Courier New" w:cs="Courier New"/>
                <w:sz w:val="20"/>
              </w:rPr>
              <w:t> </w:t>
            </w:r>
            <w:r w:rsidRPr="00DE13CF">
              <w:rPr>
                <w:rFonts w:ascii="Times New Roman" w:eastAsia="Times New Roman" w:hAnsi="Times New Roman" w:cs="Times New Roman"/>
                <w:sz w:val="24"/>
                <w:szCs w:val="24"/>
              </w:rPr>
              <w:t> </w:t>
            </w:r>
          </w:p>
          <w:p w:rsidR="00DE13CF" w:rsidRPr="00DE13CF" w:rsidRDefault="00DE13CF" w:rsidP="00DE13CF">
            <w:pPr>
              <w:spacing w:after="0" w:line="240" w:lineRule="auto"/>
              <w:rPr>
                <w:rFonts w:ascii="Times New Roman" w:eastAsia="Times New Roman" w:hAnsi="Times New Roman" w:cs="Times New Roman"/>
                <w:sz w:val="24"/>
                <w:szCs w:val="24"/>
              </w:rPr>
            </w:pPr>
            <w:proofErr w:type="spellStart"/>
            <w:r w:rsidRPr="00DE13CF">
              <w:rPr>
                <w:rFonts w:ascii="Courier New" w:eastAsia="Times New Roman" w:hAnsi="Courier New" w:cs="Courier New"/>
                <w:sz w:val="20"/>
              </w:rPr>
              <w:t>struct</w:t>
            </w:r>
            <w:proofErr w:type="spellEnd"/>
            <w:r w:rsidRPr="00DE13CF">
              <w:rPr>
                <w:rFonts w:ascii="Times New Roman" w:eastAsia="Times New Roman" w:hAnsi="Times New Roman" w:cs="Times New Roman"/>
                <w:sz w:val="24"/>
                <w:szCs w:val="24"/>
              </w:rPr>
              <w:t xml:space="preserve"> </w:t>
            </w:r>
            <w:r w:rsidRPr="00DE13CF">
              <w:rPr>
                <w:rFonts w:ascii="Courier New" w:eastAsia="Times New Roman" w:hAnsi="Courier New" w:cs="Courier New"/>
                <w:sz w:val="20"/>
              </w:rPr>
              <w:t xml:space="preserve">node { </w:t>
            </w:r>
          </w:p>
          <w:p w:rsidR="00DE13CF" w:rsidRPr="00DE13CF" w:rsidRDefault="00DE13CF" w:rsidP="00DE13CF">
            <w:pPr>
              <w:spacing w:after="0" w:line="240" w:lineRule="auto"/>
              <w:rPr>
                <w:rFonts w:ascii="Times New Roman" w:eastAsia="Times New Roman" w:hAnsi="Times New Roman" w:cs="Times New Roman"/>
                <w:sz w:val="24"/>
                <w:szCs w:val="24"/>
              </w:rPr>
            </w:pPr>
            <w:r w:rsidRPr="00DE13CF">
              <w:rPr>
                <w:rFonts w:ascii="Courier New" w:eastAsia="Times New Roman" w:hAnsi="Courier New" w:cs="Courier New"/>
                <w:sz w:val="20"/>
              </w:rPr>
              <w:lastRenderedPageBreak/>
              <w:t>    </w:t>
            </w:r>
            <w:proofErr w:type="spellStart"/>
            <w:r w:rsidRPr="00DE13CF">
              <w:rPr>
                <w:rFonts w:ascii="Courier New" w:eastAsia="Times New Roman" w:hAnsi="Courier New" w:cs="Courier New"/>
                <w:sz w:val="20"/>
              </w:rPr>
              <w:t>int</w:t>
            </w:r>
            <w:proofErr w:type="spellEnd"/>
            <w:r w:rsidRPr="00DE13CF">
              <w:rPr>
                <w:rFonts w:ascii="Times New Roman" w:eastAsia="Times New Roman" w:hAnsi="Times New Roman" w:cs="Times New Roman"/>
                <w:sz w:val="24"/>
                <w:szCs w:val="24"/>
              </w:rPr>
              <w:t xml:space="preserve"> </w:t>
            </w:r>
            <w:r w:rsidRPr="00DE13CF">
              <w:rPr>
                <w:rFonts w:ascii="Courier New" w:eastAsia="Times New Roman" w:hAnsi="Courier New" w:cs="Courier New"/>
                <w:sz w:val="20"/>
              </w:rPr>
              <w:t xml:space="preserve">data1; </w:t>
            </w:r>
          </w:p>
          <w:p w:rsidR="00DE13CF" w:rsidRPr="00DE13CF" w:rsidRDefault="00DE13CF" w:rsidP="00DE13CF">
            <w:pPr>
              <w:spacing w:after="0" w:line="240" w:lineRule="auto"/>
              <w:rPr>
                <w:rFonts w:ascii="Times New Roman" w:eastAsia="Times New Roman" w:hAnsi="Times New Roman" w:cs="Times New Roman"/>
                <w:sz w:val="24"/>
                <w:szCs w:val="24"/>
              </w:rPr>
            </w:pPr>
            <w:r w:rsidRPr="00DE13CF">
              <w:rPr>
                <w:rFonts w:ascii="Courier New" w:eastAsia="Times New Roman" w:hAnsi="Courier New" w:cs="Courier New"/>
                <w:sz w:val="20"/>
              </w:rPr>
              <w:t>    char</w:t>
            </w:r>
            <w:r w:rsidRPr="00DE13CF">
              <w:rPr>
                <w:rFonts w:ascii="Times New Roman" w:eastAsia="Times New Roman" w:hAnsi="Times New Roman" w:cs="Times New Roman"/>
                <w:sz w:val="24"/>
                <w:szCs w:val="24"/>
              </w:rPr>
              <w:t xml:space="preserve"> </w:t>
            </w:r>
            <w:r w:rsidRPr="00DE13CF">
              <w:rPr>
                <w:rFonts w:ascii="Courier New" w:eastAsia="Times New Roman" w:hAnsi="Courier New" w:cs="Courier New"/>
                <w:sz w:val="20"/>
              </w:rPr>
              <w:t xml:space="preserve">data2; </w:t>
            </w:r>
          </w:p>
          <w:p w:rsidR="00DE13CF" w:rsidRPr="00DE13CF" w:rsidRDefault="00DE13CF" w:rsidP="00DE13CF">
            <w:pPr>
              <w:spacing w:after="0" w:line="240" w:lineRule="auto"/>
              <w:rPr>
                <w:rFonts w:ascii="Times New Roman" w:eastAsia="Times New Roman" w:hAnsi="Times New Roman" w:cs="Times New Roman"/>
                <w:sz w:val="24"/>
                <w:szCs w:val="24"/>
              </w:rPr>
            </w:pPr>
            <w:r w:rsidRPr="00DE13CF">
              <w:rPr>
                <w:rFonts w:ascii="Courier New" w:eastAsia="Times New Roman" w:hAnsi="Courier New" w:cs="Courier New"/>
                <w:sz w:val="20"/>
              </w:rPr>
              <w:t>    </w:t>
            </w:r>
            <w:proofErr w:type="spellStart"/>
            <w:r w:rsidRPr="00DE13CF">
              <w:rPr>
                <w:rFonts w:ascii="Courier New" w:eastAsia="Times New Roman" w:hAnsi="Courier New" w:cs="Courier New"/>
                <w:sz w:val="20"/>
              </w:rPr>
              <w:t>struct</w:t>
            </w:r>
            <w:proofErr w:type="spellEnd"/>
            <w:r w:rsidRPr="00DE13CF">
              <w:rPr>
                <w:rFonts w:ascii="Times New Roman" w:eastAsia="Times New Roman" w:hAnsi="Times New Roman" w:cs="Times New Roman"/>
                <w:sz w:val="24"/>
                <w:szCs w:val="24"/>
              </w:rPr>
              <w:t xml:space="preserve"> </w:t>
            </w:r>
            <w:r w:rsidRPr="00DE13CF">
              <w:rPr>
                <w:rFonts w:ascii="Courier New" w:eastAsia="Times New Roman" w:hAnsi="Courier New" w:cs="Courier New"/>
                <w:sz w:val="20"/>
              </w:rPr>
              <w:t xml:space="preserve">node* link; </w:t>
            </w:r>
          </w:p>
          <w:p w:rsidR="00DE13CF" w:rsidRPr="00DE13CF" w:rsidRDefault="00DE13CF" w:rsidP="00DE13CF">
            <w:pPr>
              <w:spacing w:after="0" w:line="240" w:lineRule="auto"/>
              <w:rPr>
                <w:rFonts w:ascii="Times New Roman" w:eastAsia="Times New Roman" w:hAnsi="Times New Roman" w:cs="Times New Roman"/>
                <w:sz w:val="24"/>
                <w:szCs w:val="24"/>
              </w:rPr>
            </w:pPr>
            <w:r w:rsidRPr="00DE13CF">
              <w:rPr>
                <w:rFonts w:ascii="Courier New" w:eastAsia="Times New Roman" w:hAnsi="Courier New" w:cs="Courier New"/>
                <w:sz w:val="20"/>
              </w:rPr>
              <w:t xml:space="preserve">}; </w:t>
            </w:r>
          </w:p>
          <w:p w:rsidR="00DE13CF" w:rsidRPr="00DE13CF" w:rsidRDefault="00DE13CF" w:rsidP="00DE13CF">
            <w:pPr>
              <w:spacing w:after="0" w:line="240" w:lineRule="auto"/>
              <w:rPr>
                <w:rFonts w:ascii="Times New Roman" w:eastAsia="Times New Roman" w:hAnsi="Times New Roman" w:cs="Times New Roman"/>
                <w:sz w:val="24"/>
                <w:szCs w:val="24"/>
              </w:rPr>
            </w:pPr>
            <w:r w:rsidRPr="00DE13CF">
              <w:rPr>
                <w:rFonts w:ascii="Courier New" w:eastAsia="Times New Roman" w:hAnsi="Courier New" w:cs="Courier New"/>
                <w:sz w:val="20"/>
              </w:rPr>
              <w:t> </w:t>
            </w:r>
            <w:r w:rsidRPr="00DE13CF">
              <w:rPr>
                <w:rFonts w:ascii="Times New Roman" w:eastAsia="Times New Roman" w:hAnsi="Times New Roman" w:cs="Times New Roman"/>
                <w:sz w:val="24"/>
                <w:szCs w:val="24"/>
              </w:rPr>
              <w:t> </w:t>
            </w:r>
          </w:p>
          <w:p w:rsidR="00DE13CF" w:rsidRPr="00DE13CF" w:rsidRDefault="00DE13CF" w:rsidP="00DE13CF">
            <w:pPr>
              <w:spacing w:after="0" w:line="240" w:lineRule="auto"/>
              <w:rPr>
                <w:rFonts w:ascii="Times New Roman" w:eastAsia="Times New Roman" w:hAnsi="Times New Roman" w:cs="Times New Roman"/>
                <w:sz w:val="24"/>
                <w:szCs w:val="24"/>
              </w:rPr>
            </w:pPr>
            <w:proofErr w:type="spellStart"/>
            <w:r w:rsidRPr="00DE13CF">
              <w:rPr>
                <w:rFonts w:ascii="Courier New" w:eastAsia="Times New Roman" w:hAnsi="Courier New" w:cs="Courier New"/>
                <w:sz w:val="20"/>
              </w:rPr>
              <w:t>int</w:t>
            </w:r>
            <w:proofErr w:type="spellEnd"/>
            <w:r w:rsidRPr="00DE13CF">
              <w:rPr>
                <w:rFonts w:ascii="Times New Roman" w:eastAsia="Times New Roman" w:hAnsi="Times New Roman" w:cs="Times New Roman"/>
                <w:sz w:val="24"/>
                <w:szCs w:val="24"/>
              </w:rPr>
              <w:t xml:space="preserve"> </w:t>
            </w:r>
            <w:r w:rsidRPr="00DE13CF">
              <w:rPr>
                <w:rFonts w:ascii="Courier New" w:eastAsia="Times New Roman" w:hAnsi="Courier New" w:cs="Courier New"/>
                <w:sz w:val="20"/>
              </w:rPr>
              <w:t xml:space="preserve">main() </w:t>
            </w:r>
          </w:p>
          <w:p w:rsidR="00DE13CF" w:rsidRPr="00DE13CF" w:rsidRDefault="00DE13CF" w:rsidP="00DE13CF">
            <w:pPr>
              <w:spacing w:after="0" w:line="240" w:lineRule="auto"/>
              <w:rPr>
                <w:rFonts w:ascii="Times New Roman" w:eastAsia="Times New Roman" w:hAnsi="Times New Roman" w:cs="Times New Roman"/>
                <w:sz w:val="24"/>
                <w:szCs w:val="24"/>
              </w:rPr>
            </w:pPr>
            <w:r w:rsidRPr="00DE13CF">
              <w:rPr>
                <w:rFonts w:ascii="Courier New" w:eastAsia="Times New Roman" w:hAnsi="Courier New" w:cs="Courier New"/>
                <w:sz w:val="20"/>
              </w:rPr>
              <w:t xml:space="preserve">{ </w:t>
            </w:r>
          </w:p>
          <w:p w:rsidR="00DE13CF" w:rsidRPr="00DE13CF" w:rsidRDefault="00DE13CF" w:rsidP="00DE13CF">
            <w:pPr>
              <w:spacing w:after="0" w:line="240" w:lineRule="auto"/>
              <w:rPr>
                <w:rFonts w:ascii="Times New Roman" w:eastAsia="Times New Roman" w:hAnsi="Times New Roman" w:cs="Times New Roman"/>
                <w:sz w:val="24"/>
                <w:szCs w:val="24"/>
              </w:rPr>
            </w:pPr>
            <w:r w:rsidRPr="00DE13CF">
              <w:rPr>
                <w:rFonts w:ascii="Courier New" w:eastAsia="Times New Roman" w:hAnsi="Courier New" w:cs="Courier New"/>
                <w:sz w:val="20"/>
              </w:rPr>
              <w:t>    </w:t>
            </w:r>
            <w:proofErr w:type="spellStart"/>
            <w:r w:rsidRPr="00DE13CF">
              <w:rPr>
                <w:rFonts w:ascii="Courier New" w:eastAsia="Times New Roman" w:hAnsi="Courier New" w:cs="Courier New"/>
                <w:sz w:val="20"/>
              </w:rPr>
              <w:t>struct</w:t>
            </w:r>
            <w:proofErr w:type="spellEnd"/>
            <w:r w:rsidRPr="00DE13CF">
              <w:rPr>
                <w:rFonts w:ascii="Times New Roman" w:eastAsia="Times New Roman" w:hAnsi="Times New Roman" w:cs="Times New Roman"/>
                <w:sz w:val="24"/>
                <w:szCs w:val="24"/>
              </w:rPr>
              <w:t xml:space="preserve"> </w:t>
            </w:r>
            <w:r w:rsidRPr="00DE13CF">
              <w:rPr>
                <w:rFonts w:ascii="Courier New" w:eastAsia="Times New Roman" w:hAnsi="Courier New" w:cs="Courier New"/>
                <w:sz w:val="20"/>
              </w:rPr>
              <w:t xml:space="preserve">node ob1; // Node1 </w:t>
            </w:r>
          </w:p>
          <w:p w:rsidR="00DE13CF" w:rsidRPr="00DE13CF" w:rsidRDefault="00DE13CF" w:rsidP="00DE13CF">
            <w:pPr>
              <w:spacing w:after="0" w:line="240" w:lineRule="auto"/>
              <w:rPr>
                <w:rFonts w:ascii="Times New Roman" w:eastAsia="Times New Roman" w:hAnsi="Times New Roman" w:cs="Times New Roman"/>
                <w:sz w:val="24"/>
                <w:szCs w:val="24"/>
              </w:rPr>
            </w:pPr>
            <w:r w:rsidRPr="00DE13CF">
              <w:rPr>
                <w:rFonts w:ascii="Courier New" w:eastAsia="Times New Roman" w:hAnsi="Courier New" w:cs="Courier New"/>
                <w:sz w:val="20"/>
              </w:rPr>
              <w:t> </w:t>
            </w:r>
            <w:r w:rsidRPr="00DE13CF">
              <w:rPr>
                <w:rFonts w:ascii="Times New Roman" w:eastAsia="Times New Roman" w:hAnsi="Times New Roman" w:cs="Times New Roman"/>
                <w:sz w:val="24"/>
                <w:szCs w:val="24"/>
              </w:rPr>
              <w:t> </w:t>
            </w:r>
          </w:p>
          <w:p w:rsidR="00DE13CF" w:rsidRPr="00DE13CF" w:rsidRDefault="00DE13CF" w:rsidP="00DE13CF">
            <w:pPr>
              <w:spacing w:after="0" w:line="240" w:lineRule="auto"/>
              <w:rPr>
                <w:rFonts w:ascii="Times New Roman" w:eastAsia="Times New Roman" w:hAnsi="Times New Roman" w:cs="Times New Roman"/>
                <w:sz w:val="24"/>
                <w:szCs w:val="24"/>
              </w:rPr>
            </w:pPr>
            <w:r w:rsidRPr="00DE13CF">
              <w:rPr>
                <w:rFonts w:ascii="Courier New" w:eastAsia="Times New Roman" w:hAnsi="Courier New" w:cs="Courier New"/>
                <w:sz w:val="20"/>
              </w:rPr>
              <w:t xml:space="preserve">    // </w:t>
            </w:r>
            <w:proofErr w:type="spellStart"/>
            <w:r w:rsidRPr="00DE13CF">
              <w:rPr>
                <w:rFonts w:ascii="Courier New" w:eastAsia="Times New Roman" w:hAnsi="Courier New" w:cs="Courier New"/>
                <w:sz w:val="20"/>
              </w:rPr>
              <w:t>Intialization</w:t>
            </w:r>
            <w:proofErr w:type="spellEnd"/>
            <w:r w:rsidRPr="00DE13CF">
              <w:rPr>
                <w:rFonts w:ascii="Courier New" w:eastAsia="Times New Roman" w:hAnsi="Courier New" w:cs="Courier New"/>
                <w:sz w:val="20"/>
              </w:rPr>
              <w:t xml:space="preserve"> </w:t>
            </w:r>
          </w:p>
          <w:p w:rsidR="00DE13CF" w:rsidRPr="00DE13CF" w:rsidRDefault="00DE13CF" w:rsidP="00DE13CF">
            <w:pPr>
              <w:spacing w:after="0" w:line="240" w:lineRule="auto"/>
              <w:rPr>
                <w:rFonts w:ascii="Times New Roman" w:eastAsia="Times New Roman" w:hAnsi="Times New Roman" w:cs="Times New Roman"/>
                <w:sz w:val="24"/>
                <w:szCs w:val="24"/>
              </w:rPr>
            </w:pPr>
            <w:r w:rsidRPr="00DE13CF">
              <w:rPr>
                <w:rFonts w:ascii="Courier New" w:eastAsia="Times New Roman" w:hAnsi="Courier New" w:cs="Courier New"/>
                <w:sz w:val="20"/>
              </w:rPr>
              <w:t xml:space="preserve">    ob1.link = NULL; </w:t>
            </w:r>
          </w:p>
          <w:p w:rsidR="00DE13CF" w:rsidRPr="00DE13CF" w:rsidRDefault="00DE13CF" w:rsidP="00DE13CF">
            <w:pPr>
              <w:spacing w:after="0" w:line="240" w:lineRule="auto"/>
              <w:rPr>
                <w:rFonts w:ascii="Times New Roman" w:eastAsia="Times New Roman" w:hAnsi="Times New Roman" w:cs="Times New Roman"/>
                <w:sz w:val="24"/>
                <w:szCs w:val="24"/>
              </w:rPr>
            </w:pPr>
            <w:r w:rsidRPr="00DE13CF">
              <w:rPr>
                <w:rFonts w:ascii="Courier New" w:eastAsia="Times New Roman" w:hAnsi="Courier New" w:cs="Courier New"/>
                <w:sz w:val="20"/>
              </w:rPr>
              <w:t xml:space="preserve">    ob1.data1 = 10; </w:t>
            </w:r>
          </w:p>
          <w:p w:rsidR="00DE13CF" w:rsidRPr="00DE13CF" w:rsidRDefault="00DE13CF" w:rsidP="00DE13CF">
            <w:pPr>
              <w:spacing w:after="0" w:line="240" w:lineRule="auto"/>
              <w:rPr>
                <w:rFonts w:ascii="Times New Roman" w:eastAsia="Times New Roman" w:hAnsi="Times New Roman" w:cs="Times New Roman"/>
                <w:sz w:val="24"/>
                <w:szCs w:val="24"/>
              </w:rPr>
            </w:pPr>
            <w:r w:rsidRPr="00DE13CF">
              <w:rPr>
                <w:rFonts w:ascii="Courier New" w:eastAsia="Times New Roman" w:hAnsi="Courier New" w:cs="Courier New"/>
                <w:sz w:val="20"/>
              </w:rPr>
              <w:t xml:space="preserve">    ob1.data2 = 20; </w:t>
            </w:r>
          </w:p>
          <w:p w:rsidR="00DE13CF" w:rsidRPr="00DE13CF" w:rsidRDefault="00DE13CF" w:rsidP="00DE13CF">
            <w:pPr>
              <w:spacing w:after="0" w:line="240" w:lineRule="auto"/>
              <w:rPr>
                <w:rFonts w:ascii="Times New Roman" w:eastAsia="Times New Roman" w:hAnsi="Times New Roman" w:cs="Times New Roman"/>
                <w:sz w:val="24"/>
                <w:szCs w:val="24"/>
              </w:rPr>
            </w:pPr>
            <w:r w:rsidRPr="00DE13CF">
              <w:rPr>
                <w:rFonts w:ascii="Courier New" w:eastAsia="Times New Roman" w:hAnsi="Courier New" w:cs="Courier New"/>
                <w:sz w:val="20"/>
              </w:rPr>
              <w:t> </w:t>
            </w:r>
            <w:r w:rsidRPr="00DE13CF">
              <w:rPr>
                <w:rFonts w:ascii="Times New Roman" w:eastAsia="Times New Roman" w:hAnsi="Times New Roman" w:cs="Times New Roman"/>
                <w:sz w:val="24"/>
                <w:szCs w:val="24"/>
              </w:rPr>
              <w:t> </w:t>
            </w:r>
          </w:p>
          <w:p w:rsidR="00DE13CF" w:rsidRPr="00DE13CF" w:rsidRDefault="00DE13CF" w:rsidP="00DE13CF">
            <w:pPr>
              <w:spacing w:after="0" w:line="240" w:lineRule="auto"/>
              <w:rPr>
                <w:rFonts w:ascii="Times New Roman" w:eastAsia="Times New Roman" w:hAnsi="Times New Roman" w:cs="Times New Roman"/>
                <w:sz w:val="24"/>
                <w:szCs w:val="24"/>
              </w:rPr>
            </w:pPr>
            <w:r w:rsidRPr="00DE13CF">
              <w:rPr>
                <w:rFonts w:ascii="Courier New" w:eastAsia="Times New Roman" w:hAnsi="Courier New" w:cs="Courier New"/>
                <w:sz w:val="20"/>
              </w:rPr>
              <w:t>    </w:t>
            </w:r>
            <w:proofErr w:type="spellStart"/>
            <w:r w:rsidRPr="00DE13CF">
              <w:rPr>
                <w:rFonts w:ascii="Courier New" w:eastAsia="Times New Roman" w:hAnsi="Courier New" w:cs="Courier New"/>
                <w:sz w:val="20"/>
              </w:rPr>
              <w:t>struct</w:t>
            </w:r>
            <w:proofErr w:type="spellEnd"/>
            <w:r w:rsidRPr="00DE13CF">
              <w:rPr>
                <w:rFonts w:ascii="Times New Roman" w:eastAsia="Times New Roman" w:hAnsi="Times New Roman" w:cs="Times New Roman"/>
                <w:sz w:val="24"/>
                <w:szCs w:val="24"/>
              </w:rPr>
              <w:t xml:space="preserve"> </w:t>
            </w:r>
            <w:r w:rsidRPr="00DE13CF">
              <w:rPr>
                <w:rFonts w:ascii="Courier New" w:eastAsia="Times New Roman" w:hAnsi="Courier New" w:cs="Courier New"/>
                <w:sz w:val="20"/>
              </w:rPr>
              <w:t xml:space="preserve">node ob2; // Node2 </w:t>
            </w:r>
          </w:p>
          <w:p w:rsidR="00DE13CF" w:rsidRPr="00DE13CF" w:rsidRDefault="00DE13CF" w:rsidP="00DE13CF">
            <w:pPr>
              <w:spacing w:after="0" w:line="240" w:lineRule="auto"/>
              <w:rPr>
                <w:rFonts w:ascii="Times New Roman" w:eastAsia="Times New Roman" w:hAnsi="Times New Roman" w:cs="Times New Roman"/>
                <w:sz w:val="24"/>
                <w:szCs w:val="24"/>
              </w:rPr>
            </w:pPr>
            <w:r w:rsidRPr="00DE13CF">
              <w:rPr>
                <w:rFonts w:ascii="Courier New" w:eastAsia="Times New Roman" w:hAnsi="Courier New" w:cs="Courier New"/>
                <w:sz w:val="20"/>
              </w:rPr>
              <w:t> </w:t>
            </w:r>
            <w:r w:rsidRPr="00DE13CF">
              <w:rPr>
                <w:rFonts w:ascii="Times New Roman" w:eastAsia="Times New Roman" w:hAnsi="Times New Roman" w:cs="Times New Roman"/>
                <w:sz w:val="24"/>
                <w:szCs w:val="24"/>
              </w:rPr>
              <w:t> </w:t>
            </w:r>
          </w:p>
          <w:p w:rsidR="00DE13CF" w:rsidRPr="00DE13CF" w:rsidRDefault="00DE13CF" w:rsidP="00DE13CF">
            <w:pPr>
              <w:spacing w:after="0" w:line="240" w:lineRule="auto"/>
              <w:rPr>
                <w:rFonts w:ascii="Times New Roman" w:eastAsia="Times New Roman" w:hAnsi="Times New Roman" w:cs="Times New Roman"/>
                <w:sz w:val="24"/>
                <w:szCs w:val="24"/>
              </w:rPr>
            </w:pPr>
            <w:r w:rsidRPr="00DE13CF">
              <w:rPr>
                <w:rFonts w:ascii="Courier New" w:eastAsia="Times New Roman" w:hAnsi="Courier New" w:cs="Courier New"/>
                <w:sz w:val="20"/>
              </w:rPr>
              <w:t xml:space="preserve">    // Initialization </w:t>
            </w:r>
          </w:p>
          <w:p w:rsidR="00DE13CF" w:rsidRPr="00DE13CF" w:rsidRDefault="00DE13CF" w:rsidP="00DE13CF">
            <w:pPr>
              <w:spacing w:after="0" w:line="240" w:lineRule="auto"/>
              <w:rPr>
                <w:rFonts w:ascii="Times New Roman" w:eastAsia="Times New Roman" w:hAnsi="Times New Roman" w:cs="Times New Roman"/>
                <w:sz w:val="24"/>
                <w:szCs w:val="24"/>
              </w:rPr>
            </w:pPr>
            <w:r w:rsidRPr="00DE13CF">
              <w:rPr>
                <w:rFonts w:ascii="Courier New" w:eastAsia="Times New Roman" w:hAnsi="Courier New" w:cs="Courier New"/>
                <w:sz w:val="20"/>
              </w:rPr>
              <w:t xml:space="preserve">    ob2.link = NULL; </w:t>
            </w:r>
          </w:p>
          <w:p w:rsidR="00DE13CF" w:rsidRPr="00DE13CF" w:rsidRDefault="00DE13CF" w:rsidP="00DE13CF">
            <w:pPr>
              <w:spacing w:after="0" w:line="240" w:lineRule="auto"/>
              <w:rPr>
                <w:rFonts w:ascii="Times New Roman" w:eastAsia="Times New Roman" w:hAnsi="Times New Roman" w:cs="Times New Roman"/>
                <w:sz w:val="24"/>
                <w:szCs w:val="24"/>
              </w:rPr>
            </w:pPr>
            <w:r w:rsidRPr="00DE13CF">
              <w:rPr>
                <w:rFonts w:ascii="Courier New" w:eastAsia="Times New Roman" w:hAnsi="Courier New" w:cs="Courier New"/>
                <w:sz w:val="20"/>
              </w:rPr>
              <w:t xml:space="preserve">    ob2.data1 = 30; </w:t>
            </w:r>
          </w:p>
          <w:p w:rsidR="00DE13CF" w:rsidRPr="00DE13CF" w:rsidRDefault="00DE13CF" w:rsidP="00DE13CF">
            <w:pPr>
              <w:spacing w:after="0" w:line="240" w:lineRule="auto"/>
              <w:rPr>
                <w:rFonts w:ascii="Times New Roman" w:eastAsia="Times New Roman" w:hAnsi="Times New Roman" w:cs="Times New Roman"/>
                <w:sz w:val="24"/>
                <w:szCs w:val="24"/>
              </w:rPr>
            </w:pPr>
            <w:r w:rsidRPr="00DE13CF">
              <w:rPr>
                <w:rFonts w:ascii="Courier New" w:eastAsia="Times New Roman" w:hAnsi="Courier New" w:cs="Courier New"/>
                <w:sz w:val="20"/>
              </w:rPr>
              <w:t xml:space="preserve">    ob2.data2 = 40; </w:t>
            </w:r>
          </w:p>
          <w:p w:rsidR="00DE13CF" w:rsidRPr="00DE13CF" w:rsidRDefault="00DE13CF" w:rsidP="00DE13CF">
            <w:pPr>
              <w:spacing w:after="0" w:line="240" w:lineRule="auto"/>
              <w:rPr>
                <w:rFonts w:ascii="Times New Roman" w:eastAsia="Times New Roman" w:hAnsi="Times New Roman" w:cs="Times New Roman"/>
                <w:sz w:val="24"/>
                <w:szCs w:val="24"/>
              </w:rPr>
            </w:pPr>
            <w:r w:rsidRPr="00DE13CF">
              <w:rPr>
                <w:rFonts w:ascii="Courier New" w:eastAsia="Times New Roman" w:hAnsi="Courier New" w:cs="Courier New"/>
                <w:sz w:val="20"/>
              </w:rPr>
              <w:t> </w:t>
            </w:r>
            <w:r w:rsidRPr="00DE13CF">
              <w:rPr>
                <w:rFonts w:ascii="Times New Roman" w:eastAsia="Times New Roman" w:hAnsi="Times New Roman" w:cs="Times New Roman"/>
                <w:sz w:val="24"/>
                <w:szCs w:val="24"/>
              </w:rPr>
              <w:t> </w:t>
            </w:r>
          </w:p>
          <w:p w:rsidR="00DE13CF" w:rsidRPr="00DE13CF" w:rsidRDefault="00DE13CF" w:rsidP="00DE13CF">
            <w:pPr>
              <w:spacing w:after="0" w:line="240" w:lineRule="auto"/>
              <w:rPr>
                <w:rFonts w:ascii="Times New Roman" w:eastAsia="Times New Roman" w:hAnsi="Times New Roman" w:cs="Times New Roman"/>
                <w:sz w:val="24"/>
                <w:szCs w:val="24"/>
              </w:rPr>
            </w:pPr>
            <w:r w:rsidRPr="00DE13CF">
              <w:rPr>
                <w:rFonts w:ascii="Courier New" w:eastAsia="Times New Roman" w:hAnsi="Courier New" w:cs="Courier New"/>
                <w:sz w:val="20"/>
              </w:rPr>
              <w:t xml:space="preserve">    // Linking ob1 and ob2 </w:t>
            </w:r>
          </w:p>
          <w:p w:rsidR="00DE13CF" w:rsidRPr="00DE13CF" w:rsidRDefault="00DE13CF" w:rsidP="00DE13CF">
            <w:pPr>
              <w:spacing w:after="0" w:line="240" w:lineRule="auto"/>
              <w:rPr>
                <w:rFonts w:ascii="Times New Roman" w:eastAsia="Times New Roman" w:hAnsi="Times New Roman" w:cs="Times New Roman"/>
                <w:sz w:val="24"/>
                <w:szCs w:val="24"/>
              </w:rPr>
            </w:pPr>
            <w:r w:rsidRPr="00DE13CF">
              <w:rPr>
                <w:rFonts w:ascii="Courier New" w:eastAsia="Times New Roman" w:hAnsi="Courier New" w:cs="Courier New"/>
                <w:sz w:val="20"/>
              </w:rPr>
              <w:t xml:space="preserve">    ob1.link = &amp;ob2; </w:t>
            </w:r>
          </w:p>
          <w:p w:rsidR="00DE13CF" w:rsidRPr="00DE13CF" w:rsidRDefault="00DE13CF" w:rsidP="00DE13CF">
            <w:pPr>
              <w:spacing w:after="0" w:line="240" w:lineRule="auto"/>
              <w:rPr>
                <w:rFonts w:ascii="Times New Roman" w:eastAsia="Times New Roman" w:hAnsi="Times New Roman" w:cs="Times New Roman"/>
                <w:sz w:val="24"/>
                <w:szCs w:val="24"/>
              </w:rPr>
            </w:pPr>
            <w:r w:rsidRPr="00DE13CF">
              <w:rPr>
                <w:rFonts w:ascii="Courier New" w:eastAsia="Times New Roman" w:hAnsi="Courier New" w:cs="Courier New"/>
                <w:sz w:val="20"/>
              </w:rPr>
              <w:t> </w:t>
            </w:r>
            <w:r w:rsidRPr="00DE13CF">
              <w:rPr>
                <w:rFonts w:ascii="Times New Roman" w:eastAsia="Times New Roman" w:hAnsi="Times New Roman" w:cs="Times New Roman"/>
                <w:sz w:val="24"/>
                <w:szCs w:val="24"/>
              </w:rPr>
              <w:t> </w:t>
            </w:r>
          </w:p>
          <w:p w:rsidR="00DE13CF" w:rsidRPr="00DE13CF" w:rsidRDefault="00DE13CF" w:rsidP="00DE13CF">
            <w:pPr>
              <w:spacing w:after="0" w:line="240" w:lineRule="auto"/>
              <w:rPr>
                <w:rFonts w:ascii="Times New Roman" w:eastAsia="Times New Roman" w:hAnsi="Times New Roman" w:cs="Times New Roman"/>
                <w:sz w:val="24"/>
                <w:szCs w:val="24"/>
              </w:rPr>
            </w:pPr>
            <w:r w:rsidRPr="00DE13CF">
              <w:rPr>
                <w:rFonts w:ascii="Courier New" w:eastAsia="Times New Roman" w:hAnsi="Courier New" w:cs="Courier New"/>
                <w:sz w:val="20"/>
              </w:rPr>
              <w:t xml:space="preserve">    // Accessing data members of  ob2 using ob1 </w:t>
            </w:r>
          </w:p>
          <w:p w:rsidR="00DE13CF" w:rsidRPr="00DE13CF" w:rsidRDefault="00DE13CF" w:rsidP="00DE13CF">
            <w:pPr>
              <w:spacing w:after="0" w:line="240" w:lineRule="auto"/>
              <w:rPr>
                <w:rFonts w:ascii="Times New Roman" w:eastAsia="Times New Roman" w:hAnsi="Times New Roman" w:cs="Times New Roman"/>
                <w:sz w:val="24"/>
                <w:szCs w:val="24"/>
              </w:rPr>
            </w:pPr>
            <w:r w:rsidRPr="00DE13CF">
              <w:rPr>
                <w:rFonts w:ascii="Courier New" w:eastAsia="Times New Roman" w:hAnsi="Courier New" w:cs="Courier New"/>
                <w:sz w:val="20"/>
              </w:rPr>
              <w:t>    </w:t>
            </w:r>
            <w:proofErr w:type="spellStart"/>
            <w:r w:rsidRPr="00DE13CF">
              <w:rPr>
                <w:rFonts w:ascii="Courier New" w:eastAsia="Times New Roman" w:hAnsi="Courier New" w:cs="Courier New"/>
                <w:sz w:val="20"/>
              </w:rPr>
              <w:t>printf</w:t>
            </w:r>
            <w:proofErr w:type="spellEnd"/>
            <w:r w:rsidRPr="00DE13CF">
              <w:rPr>
                <w:rFonts w:ascii="Courier New" w:eastAsia="Times New Roman" w:hAnsi="Courier New" w:cs="Courier New"/>
                <w:sz w:val="20"/>
              </w:rPr>
              <w:t xml:space="preserve">("%d", ob1.link-&gt;data1); </w:t>
            </w:r>
          </w:p>
          <w:p w:rsidR="00DE13CF" w:rsidRPr="00DE13CF" w:rsidRDefault="00DE13CF" w:rsidP="00DE13CF">
            <w:pPr>
              <w:spacing w:after="0" w:line="240" w:lineRule="auto"/>
              <w:rPr>
                <w:rFonts w:ascii="Times New Roman" w:eastAsia="Times New Roman" w:hAnsi="Times New Roman" w:cs="Times New Roman"/>
                <w:sz w:val="24"/>
                <w:szCs w:val="24"/>
              </w:rPr>
            </w:pPr>
            <w:r w:rsidRPr="00DE13CF">
              <w:rPr>
                <w:rFonts w:ascii="Courier New" w:eastAsia="Times New Roman" w:hAnsi="Courier New" w:cs="Courier New"/>
                <w:sz w:val="20"/>
              </w:rPr>
              <w:t>    </w:t>
            </w:r>
            <w:proofErr w:type="spellStart"/>
            <w:r w:rsidRPr="00DE13CF">
              <w:rPr>
                <w:rFonts w:ascii="Courier New" w:eastAsia="Times New Roman" w:hAnsi="Courier New" w:cs="Courier New"/>
                <w:sz w:val="20"/>
              </w:rPr>
              <w:t>printf</w:t>
            </w:r>
            <w:proofErr w:type="spellEnd"/>
            <w:r w:rsidRPr="00DE13CF">
              <w:rPr>
                <w:rFonts w:ascii="Courier New" w:eastAsia="Times New Roman" w:hAnsi="Courier New" w:cs="Courier New"/>
                <w:sz w:val="20"/>
              </w:rPr>
              <w:t>("\</w:t>
            </w:r>
            <w:proofErr w:type="spellStart"/>
            <w:r w:rsidRPr="00DE13CF">
              <w:rPr>
                <w:rFonts w:ascii="Courier New" w:eastAsia="Times New Roman" w:hAnsi="Courier New" w:cs="Courier New"/>
                <w:sz w:val="20"/>
              </w:rPr>
              <w:t>n%d</w:t>
            </w:r>
            <w:proofErr w:type="spellEnd"/>
            <w:r w:rsidRPr="00DE13CF">
              <w:rPr>
                <w:rFonts w:ascii="Courier New" w:eastAsia="Times New Roman" w:hAnsi="Courier New" w:cs="Courier New"/>
                <w:sz w:val="20"/>
              </w:rPr>
              <w:t xml:space="preserve">", ob1.link-&gt;data2); </w:t>
            </w:r>
          </w:p>
          <w:p w:rsidR="00DE13CF" w:rsidRPr="00DE13CF" w:rsidRDefault="00DE13CF" w:rsidP="00DE13CF">
            <w:pPr>
              <w:spacing w:after="0" w:line="240" w:lineRule="auto"/>
              <w:rPr>
                <w:rFonts w:ascii="Times New Roman" w:eastAsia="Times New Roman" w:hAnsi="Times New Roman" w:cs="Times New Roman"/>
                <w:sz w:val="24"/>
                <w:szCs w:val="24"/>
              </w:rPr>
            </w:pPr>
            <w:r w:rsidRPr="00DE13CF">
              <w:rPr>
                <w:rFonts w:ascii="Courier New" w:eastAsia="Times New Roman" w:hAnsi="Courier New" w:cs="Courier New"/>
                <w:sz w:val="20"/>
              </w:rPr>
              <w:t>    return</w:t>
            </w:r>
            <w:r w:rsidRPr="00DE13CF">
              <w:rPr>
                <w:rFonts w:ascii="Times New Roman" w:eastAsia="Times New Roman" w:hAnsi="Times New Roman" w:cs="Times New Roman"/>
                <w:sz w:val="24"/>
                <w:szCs w:val="24"/>
              </w:rPr>
              <w:t xml:space="preserve"> </w:t>
            </w:r>
            <w:r w:rsidRPr="00DE13CF">
              <w:rPr>
                <w:rFonts w:ascii="Courier New" w:eastAsia="Times New Roman" w:hAnsi="Courier New" w:cs="Courier New"/>
                <w:sz w:val="20"/>
              </w:rPr>
              <w:t xml:space="preserve">0; </w:t>
            </w:r>
          </w:p>
          <w:p w:rsidR="00DE13CF" w:rsidRPr="00DE13CF" w:rsidRDefault="00DE13CF" w:rsidP="00DE13CF">
            <w:pPr>
              <w:spacing w:after="0" w:line="240" w:lineRule="auto"/>
              <w:rPr>
                <w:rFonts w:ascii="Times New Roman" w:eastAsia="Times New Roman" w:hAnsi="Times New Roman" w:cs="Times New Roman"/>
                <w:sz w:val="24"/>
                <w:szCs w:val="24"/>
              </w:rPr>
            </w:pPr>
            <w:r w:rsidRPr="00DE13CF">
              <w:rPr>
                <w:rFonts w:ascii="Courier New" w:eastAsia="Times New Roman" w:hAnsi="Courier New" w:cs="Courier New"/>
                <w:sz w:val="20"/>
              </w:rPr>
              <w:t xml:space="preserve">} </w:t>
            </w:r>
          </w:p>
        </w:tc>
      </w:tr>
    </w:tbl>
    <w:p w:rsidR="00DE13CF" w:rsidRPr="00DE13CF" w:rsidRDefault="00DE13CF" w:rsidP="00DE13CF">
      <w:pPr>
        <w:spacing w:after="0" w:line="219" w:lineRule="atLeast"/>
        <w:jc w:val="both"/>
        <w:textAlignment w:val="baseline"/>
        <w:rPr>
          <w:rFonts w:ascii="Arial" w:eastAsia="Times New Roman" w:hAnsi="Arial" w:cs="Arial"/>
          <w:sz w:val="18"/>
          <w:szCs w:val="18"/>
        </w:rPr>
      </w:pPr>
      <w:r w:rsidRPr="00DE13CF">
        <w:rPr>
          <w:rFonts w:ascii="Arial" w:eastAsia="Times New Roman" w:hAnsi="Arial" w:cs="Arial"/>
          <w:b/>
          <w:bCs/>
          <w:sz w:val="18"/>
          <w:szCs w:val="18"/>
          <w:bdr w:val="none" w:sz="0" w:space="0" w:color="auto" w:frame="1"/>
        </w:rPr>
        <w:lastRenderedPageBreak/>
        <w:t>Output:</w:t>
      </w:r>
    </w:p>
    <w:p w:rsidR="00DE13CF" w:rsidRPr="00DE13CF" w:rsidRDefault="00DE13CF" w:rsidP="00DE13C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line="240" w:lineRule="auto"/>
        <w:textAlignment w:val="baseline"/>
        <w:rPr>
          <w:rFonts w:ascii="Consolas" w:eastAsia="Times New Roman" w:hAnsi="Consolas" w:cs="Courier New"/>
          <w:sz w:val="17"/>
          <w:szCs w:val="17"/>
        </w:rPr>
      </w:pPr>
      <w:r w:rsidRPr="00DE13CF">
        <w:rPr>
          <w:rFonts w:ascii="Consolas" w:eastAsia="Times New Roman" w:hAnsi="Consolas" w:cs="Courier New"/>
          <w:sz w:val="17"/>
          <w:szCs w:val="17"/>
        </w:rPr>
        <w:t>30</w:t>
      </w:r>
    </w:p>
    <w:p w:rsidR="00DE13CF" w:rsidRPr="00DE13CF" w:rsidRDefault="00DE13CF" w:rsidP="00DE13C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line="240" w:lineRule="auto"/>
        <w:textAlignment w:val="baseline"/>
        <w:rPr>
          <w:rFonts w:ascii="Consolas" w:eastAsia="Times New Roman" w:hAnsi="Consolas" w:cs="Courier New"/>
          <w:sz w:val="17"/>
          <w:szCs w:val="17"/>
        </w:rPr>
      </w:pPr>
      <w:r w:rsidRPr="00DE13CF">
        <w:rPr>
          <w:rFonts w:ascii="Consolas" w:eastAsia="Times New Roman" w:hAnsi="Consolas" w:cs="Courier New"/>
          <w:sz w:val="17"/>
          <w:szCs w:val="17"/>
        </w:rPr>
        <w:t>40</w:t>
      </w:r>
    </w:p>
    <w:p w:rsidR="00DE13CF" w:rsidRPr="00DE13CF" w:rsidRDefault="00DE13CF" w:rsidP="00DE13CF">
      <w:pPr>
        <w:spacing w:after="0" w:line="240" w:lineRule="auto"/>
        <w:textAlignment w:val="baseline"/>
        <w:rPr>
          <w:rFonts w:ascii="Arial" w:eastAsia="Times New Roman" w:hAnsi="Arial" w:cs="Arial"/>
          <w:sz w:val="18"/>
          <w:szCs w:val="18"/>
        </w:rPr>
      </w:pPr>
      <w:r w:rsidRPr="00DE13CF">
        <w:rPr>
          <w:rFonts w:ascii="Arial" w:eastAsia="Times New Roman" w:hAnsi="Arial" w:cs="Arial"/>
          <w:b/>
          <w:bCs/>
          <w:sz w:val="18"/>
          <w:szCs w:val="18"/>
          <w:bdr w:val="none" w:sz="0" w:space="0" w:color="auto" w:frame="1"/>
        </w:rPr>
        <w:br/>
      </w:r>
      <w:r w:rsidRPr="00DE13CF">
        <w:rPr>
          <w:rFonts w:ascii="Arial" w:eastAsia="Times New Roman" w:hAnsi="Arial" w:cs="Arial"/>
          <w:b/>
          <w:bCs/>
          <w:sz w:val="18"/>
        </w:rPr>
        <w:t>Self Referential Structure with Multiple Links: </w:t>
      </w:r>
      <w:r w:rsidRPr="00DE13CF">
        <w:rPr>
          <w:rFonts w:ascii="Arial" w:eastAsia="Times New Roman" w:hAnsi="Arial" w:cs="Arial"/>
          <w:sz w:val="18"/>
          <w:szCs w:val="18"/>
        </w:rPr>
        <w:t xml:space="preserve">Self referential structures with multiple links can have </w:t>
      </w:r>
      <w:proofErr w:type="gramStart"/>
      <w:r w:rsidRPr="00DE13CF">
        <w:rPr>
          <w:rFonts w:ascii="Arial" w:eastAsia="Times New Roman" w:hAnsi="Arial" w:cs="Arial"/>
          <w:sz w:val="18"/>
          <w:szCs w:val="18"/>
        </w:rPr>
        <w:t>more than one self-pointers</w:t>
      </w:r>
      <w:proofErr w:type="gramEnd"/>
      <w:r w:rsidRPr="00DE13CF">
        <w:rPr>
          <w:rFonts w:ascii="Arial" w:eastAsia="Times New Roman" w:hAnsi="Arial" w:cs="Arial"/>
          <w:sz w:val="18"/>
          <w:szCs w:val="18"/>
        </w:rPr>
        <w:t xml:space="preserve">. Many complicated data structures can be easily constructed using these structures. Such structures can easily connect to more than one </w:t>
      </w:r>
      <w:proofErr w:type="gramStart"/>
      <w:r w:rsidRPr="00DE13CF">
        <w:rPr>
          <w:rFonts w:ascii="Arial" w:eastAsia="Times New Roman" w:hAnsi="Arial" w:cs="Arial"/>
          <w:sz w:val="18"/>
          <w:szCs w:val="18"/>
        </w:rPr>
        <w:t>nodes</w:t>
      </w:r>
      <w:proofErr w:type="gramEnd"/>
      <w:r w:rsidRPr="00DE13CF">
        <w:rPr>
          <w:rFonts w:ascii="Arial" w:eastAsia="Times New Roman" w:hAnsi="Arial" w:cs="Arial"/>
          <w:sz w:val="18"/>
          <w:szCs w:val="18"/>
        </w:rPr>
        <w:t xml:space="preserve"> at a time. The following example shows one such structure with more than one links.</w:t>
      </w:r>
    </w:p>
    <w:p w:rsidR="00DE13CF" w:rsidRPr="00DE13CF" w:rsidRDefault="00DE13CF" w:rsidP="00DE13CF">
      <w:pPr>
        <w:spacing w:after="115" w:line="240" w:lineRule="auto"/>
        <w:textAlignment w:val="baseline"/>
        <w:rPr>
          <w:rFonts w:ascii="Arial" w:eastAsia="Times New Roman" w:hAnsi="Arial" w:cs="Arial"/>
          <w:sz w:val="18"/>
          <w:szCs w:val="18"/>
        </w:rPr>
      </w:pPr>
      <w:r w:rsidRPr="00DE13CF">
        <w:rPr>
          <w:rFonts w:ascii="Arial" w:eastAsia="Times New Roman" w:hAnsi="Arial" w:cs="Arial"/>
          <w:sz w:val="18"/>
          <w:szCs w:val="18"/>
        </w:rPr>
        <w:t>The connections made in the above example can be understood using the following figure.</w:t>
      </w:r>
      <w:r w:rsidRPr="00DE13CF">
        <w:rPr>
          <w:rFonts w:ascii="Arial" w:eastAsia="Times New Roman" w:hAnsi="Arial" w:cs="Arial"/>
          <w:sz w:val="18"/>
          <w:szCs w:val="18"/>
        </w:rPr>
        <w:br/>
      </w:r>
      <w:r>
        <w:rPr>
          <w:rFonts w:ascii="Arial" w:eastAsia="Times New Roman" w:hAnsi="Arial" w:cs="Arial"/>
          <w:noProof/>
          <w:sz w:val="18"/>
          <w:szCs w:val="18"/>
        </w:rPr>
        <w:drawing>
          <wp:inline distT="0" distB="0" distL="0" distR="0">
            <wp:extent cx="5874284" cy="1221639"/>
            <wp:effectExtent l="19050" t="0" r="0" b="0"/>
            <wp:docPr id="5" name="Picture 5" descr="https://cdncontribute.geeksforgeeks.org/wp-content/uploads/Self-referential-structure-with-multiple-lin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contribute.geeksforgeeks.org/wp-content/uploads/Self-referential-structure-with-multiple-links.jpg"/>
                    <pic:cNvPicPr>
                      <a:picLocks noChangeAspect="1" noChangeArrowheads="1"/>
                    </pic:cNvPicPr>
                  </pic:nvPicPr>
                  <pic:blipFill>
                    <a:blip r:embed="rId9"/>
                    <a:srcRect/>
                    <a:stretch>
                      <a:fillRect/>
                    </a:stretch>
                  </pic:blipFill>
                  <pic:spPr bwMode="auto">
                    <a:xfrm>
                      <a:off x="0" y="0"/>
                      <a:ext cx="5874583" cy="1221701"/>
                    </a:xfrm>
                    <a:prstGeom prst="rect">
                      <a:avLst/>
                    </a:prstGeom>
                    <a:noFill/>
                    <a:ln w="9525">
                      <a:noFill/>
                      <a:miter lim="800000"/>
                      <a:headEnd/>
                      <a:tailEnd/>
                    </a:ln>
                  </pic:spPr>
                </pic:pic>
              </a:graphicData>
            </a:graphic>
          </wp:inline>
        </w:drawing>
      </w:r>
    </w:p>
    <w:tbl>
      <w:tblPr>
        <w:tblW w:w="6831" w:type="dxa"/>
        <w:tblCellMar>
          <w:left w:w="0" w:type="dxa"/>
          <w:right w:w="0" w:type="dxa"/>
        </w:tblCellMar>
        <w:tblLook w:val="04A0"/>
      </w:tblPr>
      <w:tblGrid>
        <w:gridCol w:w="6831"/>
      </w:tblGrid>
      <w:tr w:rsidR="00DE13CF" w:rsidRPr="00DE13CF" w:rsidTr="00DE13CF">
        <w:tc>
          <w:tcPr>
            <w:tcW w:w="6831" w:type="dxa"/>
            <w:vAlign w:val="center"/>
            <w:hideMark/>
          </w:tcPr>
          <w:p w:rsidR="00E21A6C" w:rsidRDefault="00E21A6C" w:rsidP="00DE13CF">
            <w:pPr>
              <w:spacing w:after="0" w:line="240" w:lineRule="auto"/>
              <w:rPr>
                <w:rFonts w:ascii="Courier New" w:eastAsia="Times New Roman" w:hAnsi="Courier New" w:cs="Courier New"/>
                <w:sz w:val="20"/>
              </w:rPr>
            </w:pPr>
          </w:p>
          <w:p w:rsidR="00DE13CF" w:rsidRPr="00DE13CF" w:rsidRDefault="00DE13CF" w:rsidP="00DE13CF">
            <w:pPr>
              <w:spacing w:after="0" w:line="240" w:lineRule="auto"/>
              <w:rPr>
                <w:rFonts w:ascii="Times New Roman" w:eastAsia="Times New Roman" w:hAnsi="Times New Roman" w:cs="Times New Roman"/>
                <w:sz w:val="24"/>
                <w:szCs w:val="24"/>
              </w:rPr>
            </w:pPr>
            <w:r w:rsidRPr="00DE13CF">
              <w:rPr>
                <w:rFonts w:ascii="Courier New" w:eastAsia="Times New Roman" w:hAnsi="Courier New" w:cs="Courier New"/>
                <w:sz w:val="20"/>
              </w:rPr>
              <w:t>#include &lt;</w:t>
            </w:r>
            <w:proofErr w:type="spellStart"/>
            <w:r w:rsidRPr="00DE13CF">
              <w:rPr>
                <w:rFonts w:ascii="Courier New" w:eastAsia="Times New Roman" w:hAnsi="Courier New" w:cs="Courier New"/>
                <w:sz w:val="20"/>
              </w:rPr>
              <w:t>stdio.h</w:t>
            </w:r>
            <w:proofErr w:type="spellEnd"/>
            <w:r w:rsidRPr="00DE13CF">
              <w:rPr>
                <w:rFonts w:ascii="Courier New" w:eastAsia="Times New Roman" w:hAnsi="Courier New" w:cs="Courier New"/>
                <w:sz w:val="20"/>
              </w:rPr>
              <w:t xml:space="preserve">&gt; </w:t>
            </w:r>
          </w:p>
          <w:p w:rsidR="00DE13CF" w:rsidRPr="00DE13CF" w:rsidRDefault="00DE13CF" w:rsidP="00DE13CF">
            <w:pPr>
              <w:spacing w:after="0" w:line="240" w:lineRule="auto"/>
              <w:rPr>
                <w:rFonts w:ascii="Times New Roman" w:eastAsia="Times New Roman" w:hAnsi="Times New Roman" w:cs="Times New Roman"/>
                <w:sz w:val="24"/>
                <w:szCs w:val="24"/>
              </w:rPr>
            </w:pPr>
            <w:r w:rsidRPr="00DE13CF">
              <w:rPr>
                <w:rFonts w:ascii="Courier New" w:eastAsia="Times New Roman" w:hAnsi="Courier New" w:cs="Courier New"/>
                <w:sz w:val="20"/>
              </w:rPr>
              <w:t> </w:t>
            </w:r>
            <w:r w:rsidRPr="00DE13CF">
              <w:rPr>
                <w:rFonts w:ascii="Times New Roman" w:eastAsia="Times New Roman" w:hAnsi="Times New Roman" w:cs="Times New Roman"/>
                <w:sz w:val="24"/>
                <w:szCs w:val="24"/>
              </w:rPr>
              <w:t> </w:t>
            </w:r>
          </w:p>
          <w:p w:rsidR="00DE13CF" w:rsidRPr="00DE13CF" w:rsidRDefault="00DE13CF" w:rsidP="00DE13CF">
            <w:pPr>
              <w:spacing w:after="0" w:line="240" w:lineRule="auto"/>
              <w:rPr>
                <w:rFonts w:ascii="Times New Roman" w:eastAsia="Times New Roman" w:hAnsi="Times New Roman" w:cs="Times New Roman"/>
                <w:sz w:val="24"/>
                <w:szCs w:val="24"/>
              </w:rPr>
            </w:pPr>
            <w:proofErr w:type="spellStart"/>
            <w:r w:rsidRPr="00DE13CF">
              <w:rPr>
                <w:rFonts w:ascii="Courier New" w:eastAsia="Times New Roman" w:hAnsi="Courier New" w:cs="Courier New"/>
                <w:sz w:val="20"/>
              </w:rPr>
              <w:t>struct</w:t>
            </w:r>
            <w:proofErr w:type="spellEnd"/>
            <w:r w:rsidRPr="00DE13CF">
              <w:rPr>
                <w:rFonts w:ascii="Times New Roman" w:eastAsia="Times New Roman" w:hAnsi="Times New Roman" w:cs="Times New Roman"/>
                <w:sz w:val="24"/>
                <w:szCs w:val="24"/>
              </w:rPr>
              <w:t xml:space="preserve"> </w:t>
            </w:r>
            <w:r w:rsidRPr="00DE13CF">
              <w:rPr>
                <w:rFonts w:ascii="Courier New" w:eastAsia="Times New Roman" w:hAnsi="Courier New" w:cs="Courier New"/>
                <w:sz w:val="20"/>
              </w:rPr>
              <w:t xml:space="preserve">node { </w:t>
            </w:r>
          </w:p>
          <w:p w:rsidR="00DE13CF" w:rsidRPr="00DE13CF" w:rsidRDefault="00DE13CF" w:rsidP="00DE13CF">
            <w:pPr>
              <w:spacing w:after="0" w:line="240" w:lineRule="auto"/>
              <w:rPr>
                <w:rFonts w:ascii="Times New Roman" w:eastAsia="Times New Roman" w:hAnsi="Times New Roman" w:cs="Times New Roman"/>
                <w:sz w:val="24"/>
                <w:szCs w:val="24"/>
              </w:rPr>
            </w:pPr>
            <w:r w:rsidRPr="00DE13CF">
              <w:rPr>
                <w:rFonts w:ascii="Courier New" w:eastAsia="Times New Roman" w:hAnsi="Courier New" w:cs="Courier New"/>
                <w:sz w:val="20"/>
              </w:rPr>
              <w:t>    </w:t>
            </w:r>
            <w:proofErr w:type="spellStart"/>
            <w:r w:rsidRPr="00DE13CF">
              <w:rPr>
                <w:rFonts w:ascii="Courier New" w:eastAsia="Times New Roman" w:hAnsi="Courier New" w:cs="Courier New"/>
                <w:sz w:val="20"/>
              </w:rPr>
              <w:t>int</w:t>
            </w:r>
            <w:proofErr w:type="spellEnd"/>
            <w:r w:rsidRPr="00DE13CF">
              <w:rPr>
                <w:rFonts w:ascii="Times New Roman" w:eastAsia="Times New Roman" w:hAnsi="Times New Roman" w:cs="Times New Roman"/>
                <w:sz w:val="24"/>
                <w:szCs w:val="24"/>
              </w:rPr>
              <w:t xml:space="preserve"> </w:t>
            </w:r>
            <w:r w:rsidRPr="00DE13CF">
              <w:rPr>
                <w:rFonts w:ascii="Courier New" w:eastAsia="Times New Roman" w:hAnsi="Courier New" w:cs="Courier New"/>
                <w:sz w:val="20"/>
              </w:rPr>
              <w:t xml:space="preserve">data; </w:t>
            </w:r>
          </w:p>
          <w:p w:rsidR="00DE13CF" w:rsidRPr="00DE13CF" w:rsidRDefault="00DE13CF" w:rsidP="00DE13CF">
            <w:pPr>
              <w:spacing w:after="0" w:line="240" w:lineRule="auto"/>
              <w:rPr>
                <w:rFonts w:ascii="Times New Roman" w:eastAsia="Times New Roman" w:hAnsi="Times New Roman" w:cs="Times New Roman"/>
                <w:sz w:val="24"/>
                <w:szCs w:val="24"/>
              </w:rPr>
            </w:pPr>
            <w:r w:rsidRPr="00DE13CF">
              <w:rPr>
                <w:rFonts w:ascii="Courier New" w:eastAsia="Times New Roman" w:hAnsi="Courier New" w:cs="Courier New"/>
                <w:sz w:val="20"/>
              </w:rPr>
              <w:t>    </w:t>
            </w:r>
            <w:proofErr w:type="spellStart"/>
            <w:r w:rsidRPr="00DE13CF">
              <w:rPr>
                <w:rFonts w:ascii="Courier New" w:eastAsia="Times New Roman" w:hAnsi="Courier New" w:cs="Courier New"/>
                <w:sz w:val="20"/>
              </w:rPr>
              <w:t>struct</w:t>
            </w:r>
            <w:proofErr w:type="spellEnd"/>
            <w:r w:rsidRPr="00DE13CF">
              <w:rPr>
                <w:rFonts w:ascii="Times New Roman" w:eastAsia="Times New Roman" w:hAnsi="Times New Roman" w:cs="Times New Roman"/>
                <w:sz w:val="24"/>
                <w:szCs w:val="24"/>
              </w:rPr>
              <w:t xml:space="preserve"> </w:t>
            </w:r>
            <w:r w:rsidRPr="00DE13CF">
              <w:rPr>
                <w:rFonts w:ascii="Courier New" w:eastAsia="Times New Roman" w:hAnsi="Courier New" w:cs="Courier New"/>
                <w:sz w:val="20"/>
              </w:rPr>
              <w:t xml:space="preserve">node* </w:t>
            </w:r>
            <w:proofErr w:type="spellStart"/>
            <w:r w:rsidRPr="00DE13CF">
              <w:rPr>
                <w:rFonts w:ascii="Courier New" w:eastAsia="Times New Roman" w:hAnsi="Courier New" w:cs="Courier New"/>
                <w:sz w:val="20"/>
              </w:rPr>
              <w:t>prev_link</w:t>
            </w:r>
            <w:proofErr w:type="spellEnd"/>
            <w:r w:rsidRPr="00DE13CF">
              <w:rPr>
                <w:rFonts w:ascii="Courier New" w:eastAsia="Times New Roman" w:hAnsi="Courier New" w:cs="Courier New"/>
                <w:sz w:val="20"/>
              </w:rPr>
              <w:t xml:space="preserve">; </w:t>
            </w:r>
          </w:p>
          <w:p w:rsidR="00DE13CF" w:rsidRPr="00DE13CF" w:rsidRDefault="00DE13CF" w:rsidP="00DE13CF">
            <w:pPr>
              <w:spacing w:after="0" w:line="240" w:lineRule="auto"/>
              <w:rPr>
                <w:rFonts w:ascii="Times New Roman" w:eastAsia="Times New Roman" w:hAnsi="Times New Roman" w:cs="Times New Roman"/>
                <w:sz w:val="24"/>
                <w:szCs w:val="24"/>
              </w:rPr>
            </w:pPr>
            <w:r w:rsidRPr="00DE13CF">
              <w:rPr>
                <w:rFonts w:ascii="Courier New" w:eastAsia="Times New Roman" w:hAnsi="Courier New" w:cs="Courier New"/>
                <w:sz w:val="20"/>
              </w:rPr>
              <w:t>    </w:t>
            </w:r>
            <w:proofErr w:type="spellStart"/>
            <w:r w:rsidRPr="00DE13CF">
              <w:rPr>
                <w:rFonts w:ascii="Courier New" w:eastAsia="Times New Roman" w:hAnsi="Courier New" w:cs="Courier New"/>
                <w:sz w:val="20"/>
              </w:rPr>
              <w:t>struct</w:t>
            </w:r>
            <w:proofErr w:type="spellEnd"/>
            <w:r w:rsidRPr="00DE13CF">
              <w:rPr>
                <w:rFonts w:ascii="Times New Roman" w:eastAsia="Times New Roman" w:hAnsi="Times New Roman" w:cs="Times New Roman"/>
                <w:sz w:val="24"/>
                <w:szCs w:val="24"/>
              </w:rPr>
              <w:t xml:space="preserve"> </w:t>
            </w:r>
            <w:r w:rsidRPr="00DE13CF">
              <w:rPr>
                <w:rFonts w:ascii="Courier New" w:eastAsia="Times New Roman" w:hAnsi="Courier New" w:cs="Courier New"/>
                <w:sz w:val="20"/>
              </w:rPr>
              <w:t xml:space="preserve">node* </w:t>
            </w:r>
            <w:proofErr w:type="spellStart"/>
            <w:r w:rsidRPr="00DE13CF">
              <w:rPr>
                <w:rFonts w:ascii="Courier New" w:eastAsia="Times New Roman" w:hAnsi="Courier New" w:cs="Courier New"/>
                <w:sz w:val="20"/>
              </w:rPr>
              <w:t>next_link</w:t>
            </w:r>
            <w:proofErr w:type="spellEnd"/>
            <w:r w:rsidRPr="00DE13CF">
              <w:rPr>
                <w:rFonts w:ascii="Courier New" w:eastAsia="Times New Roman" w:hAnsi="Courier New" w:cs="Courier New"/>
                <w:sz w:val="20"/>
              </w:rPr>
              <w:t xml:space="preserve">; </w:t>
            </w:r>
          </w:p>
          <w:p w:rsidR="00DE13CF" w:rsidRPr="00DE13CF" w:rsidRDefault="00DE13CF" w:rsidP="00DE13CF">
            <w:pPr>
              <w:spacing w:after="0" w:line="240" w:lineRule="auto"/>
              <w:rPr>
                <w:rFonts w:ascii="Times New Roman" w:eastAsia="Times New Roman" w:hAnsi="Times New Roman" w:cs="Times New Roman"/>
                <w:sz w:val="24"/>
                <w:szCs w:val="24"/>
              </w:rPr>
            </w:pPr>
            <w:r w:rsidRPr="00DE13CF">
              <w:rPr>
                <w:rFonts w:ascii="Courier New" w:eastAsia="Times New Roman" w:hAnsi="Courier New" w:cs="Courier New"/>
                <w:sz w:val="20"/>
              </w:rPr>
              <w:t xml:space="preserve">}; </w:t>
            </w:r>
          </w:p>
          <w:p w:rsidR="00DE13CF" w:rsidRPr="00DE13CF" w:rsidRDefault="00DE13CF" w:rsidP="00DE13CF">
            <w:pPr>
              <w:spacing w:after="0" w:line="240" w:lineRule="auto"/>
              <w:rPr>
                <w:rFonts w:ascii="Times New Roman" w:eastAsia="Times New Roman" w:hAnsi="Times New Roman" w:cs="Times New Roman"/>
                <w:sz w:val="24"/>
                <w:szCs w:val="24"/>
              </w:rPr>
            </w:pPr>
            <w:r w:rsidRPr="00DE13CF">
              <w:rPr>
                <w:rFonts w:ascii="Courier New" w:eastAsia="Times New Roman" w:hAnsi="Courier New" w:cs="Courier New"/>
                <w:sz w:val="20"/>
              </w:rPr>
              <w:t> </w:t>
            </w:r>
            <w:r w:rsidRPr="00DE13CF">
              <w:rPr>
                <w:rFonts w:ascii="Times New Roman" w:eastAsia="Times New Roman" w:hAnsi="Times New Roman" w:cs="Times New Roman"/>
                <w:sz w:val="24"/>
                <w:szCs w:val="24"/>
              </w:rPr>
              <w:t> </w:t>
            </w:r>
          </w:p>
          <w:p w:rsidR="00DE13CF" w:rsidRPr="00DE13CF" w:rsidRDefault="00DE13CF" w:rsidP="00DE13CF">
            <w:pPr>
              <w:spacing w:after="0" w:line="240" w:lineRule="auto"/>
              <w:rPr>
                <w:rFonts w:ascii="Times New Roman" w:eastAsia="Times New Roman" w:hAnsi="Times New Roman" w:cs="Times New Roman"/>
                <w:sz w:val="24"/>
                <w:szCs w:val="24"/>
              </w:rPr>
            </w:pPr>
            <w:proofErr w:type="spellStart"/>
            <w:r w:rsidRPr="00DE13CF">
              <w:rPr>
                <w:rFonts w:ascii="Courier New" w:eastAsia="Times New Roman" w:hAnsi="Courier New" w:cs="Courier New"/>
                <w:sz w:val="20"/>
              </w:rPr>
              <w:t>int</w:t>
            </w:r>
            <w:proofErr w:type="spellEnd"/>
            <w:r w:rsidRPr="00DE13CF">
              <w:rPr>
                <w:rFonts w:ascii="Times New Roman" w:eastAsia="Times New Roman" w:hAnsi="Times New Roman" w:cs="Times New Roman"/>
                <w:sz w:val="24"/>
                <w:szCs w:val="24"/>
              </w:rPr>
              <w:t xml:space="preserve"> </w:t>
            </w:r>
            <w:r w:rsidRPr="00DE13CF">
              <w:rPr>
                <w:rFonts w:ascii="Courier New" w:eastAsia="Times New Roman" w:hAnsi="Courier New" w:cs="Courier New"/>
                <w:sz w:val="20"/>
              </w:rPr>
              <w:t xml:space="preserve">main() </w:t>
            </w:r>
          </w:p>
          <w:p w:rsidR="00DE13CF" w:rsidRPr="00DE13CF" w:rsidRDefault="00DE13CF" w:rsidP="00DE13CF">
            <w:pPr>
              <w:spacing w:after="0" w:line="240" w:lineRule="auto"/>
              <w:rPr>
                <w:rFonts w:ascii="Times New Roman" w:eastAsia="Times New Roman" w:hAnsi="Times New Roman" w:cs="Times New Roman"/>
                <w:sz w:val="24"/>
                <w:szCs w:val="24"/>
              </w:rPr>
            </w:pPr>
            <w:r w:rsidRPr="00DE13CF">
              <w:rPr>
                <w:rFonts w:ascii="Courier New" w:eastAsia="Times New Roman" w:hAnsi="Courier New" w:cs="Courier New"/>
                <w:sz w:val="20"/>
              </w:rPr>
              <w:t xml:space="preserve">{ </w:t>
            </w:r>
          </w:p>
          <w:p w:rsidR="00DE13CF" w:rsidRPr="00DE13CF" w:rsidRDefault="00DE13CF" w:rsidP="00DE13CF">
            <w:pPr>
              <w:spacing w:after="0" w:line="240" w:lineRule="auto"/>
              <w:rPr>
                <w:rFonts w:ascii="Times New Roman" w:eastAsia="Times New Roman" w:hAnsi="Times New Roman" w:cs="Times New Roman"/>
                <w:sz w:val="24"/>
                <w:szCs w:val="24"/>
              </w:rPr>
            </w:pPr>
            <w:r w:rsidRPr="00DE13CF">
              <w:rPr>
                <w:rFonts w:ascii="Courier New" w:eastAsia="Times New Roman" w:hAnsi="Courier New" w:cs="Courier New"/>
                <w:sz w:val="20"/>
              </w:rPr>
              <w:t>    </w:t>
            </w:r>
            <w:proofErr w:type="spellStart"/>
            <w:r w:rsidRPr="00DE13CF">
              <w:rPr>
                <w:rFonts w:ascii="Courier New" w:eastAsia="Times New Roman" w:hAnsi="Courier New" w:cs="Courier New"/>
                <w:sz w:val="20"/>
              </w:rPr>
              <w:t>struct</w:t>
            </w:r>
            <w:proofErr w:type="spellEnd"/>
            <w:r w:rsidRPr="00DE13CF">
              <w:rPr>
                <w:rFonts w:ascii="Times New Roman" w:eastAsia="Times New Roman" w:hAnsi="Times New Roman" w:cs="Times New Roman"/>
                <w:sz w:val="24"/>
                <w:szCs w:val="24"/>
              </w:rPr>
              <w:t xml:space="preserve"> </w:t>
            </w:r>
            <w:r w:rsidRPr="00DE13CF">
              <w:rPr>
                <w:rFonts w:ascii="Courier New" w:eastAsia="Times New Roman" w:hAnsi="Courier New" w:cs="Courier New"/>
                <w:sz w:val="20"/>
              </w:rPr>
              <w:t xml:space="preserve">node ob1; // Node1 </w:t>
            </w:r>
          </w:p>
          <w:p w:rsidR="00DE13CF" w:rsidRPr="00DE13CF" w:rsidRDefault="00DE13CF" w:rsidP="00DE13CF">
            <w:pPr>
              <w:spacing w:after="0" w:line="240" w:lineRule="auto"/>
              <w:rPr>
                <w:rFonts w:ascii="Times New Roman" w:eastAsia="Times New Roman" w:hAnsi="Times New Roman" w:cs="Times New Roman"/>
                <w:sz w:val="24"/>
                <w:szCs w:val="24"/>
              </w:rPr>
            </w:pPr>
            <w:r w:rsidRPr="00DE13CF">
              <w:rPr>
                <w:rFonts w:ascii="Courier New" w:eastAsia="Times New Roman" w:hAnsi="Courier New" w:cs="Courier New"/>
                <w:sz w:val="20"/>
              </w:rPr>
              <w:lastRenderedPageBreak/>
              <w:t> </w:t>
            </w:r>
            <w:r w:rsidRPr="00DE13CF">
              <w:rPr>
                <w:rFonts w:ascii="Times New Roman" w:eastAsia="Times New Roman" w:hAnsi="Times New Roman" w:cs="Times New Roman"/>
                <w:sz w:val="24"/>
                <w:szCs w:val="24"/>
              </w:rPr>
              <w:t> </w:t>
            </w:r>
          </w:p>
          <w:p w:rsidR="00DE13CF" w:rsidRPr="00DE13CF" w:rsidRDefault="00DE13CF" w:rsidP="00DE13CF">
            <w:pPr>
              <w:spacing w:after="0" w:line="240" w:lineRule="auto"/>
              <w:rPr>
                <w:rFonts w:ascii="Times New Roman" w:eastAsia="Times New Roman" w:hAnsi="Times New Roman" w:cs="Times New Roman"/>
                <w:sz w:val="24"/>
                <w:szCs w:val="24"/>
              </w:rPr>
            </w:pPr>
            <w:r w:rsidRPr="00DE13CF">
              <w:rPr>
                <w:rFonts w:ascii="Courier New" w:eastAsia="Times New Roman" w:hAnsi="Courier New" w:cs="Courier New"/>
                <w:sz w:val="20"/>
              </w:rPr>
              <w:t xml:space="preserve">    // </w:t>
            </w:r>
            <w:proofErr w:type="spellStart"/>
            <w:r w:rsidRPr="00DE13CF">
              <w:rPr>
                <w:rFonts w:ascii="Courier New" w:eastAsia="Times New Roman" w:hAnsi="Courier New" w:cs="Courier New"/>
                <w:sz w:val="20"/>
              </w:rPr>
              <w:t>Intialization</w:t>
            </w:r>
            <w:proofErr w:type="spellEnd"/>
            <w:r w:rsidRPr="00DE13CF">
              <w:rPr>
                <w:rFonts w:ascii="Courier New" w:eastAsia="Times New Roman" w:hAnsi="Courier New" w:cs="Courier New"/>
                <w:sz w:val="20"/>
              </w:rPr>
              <w:t xml:space="preserve"> </w:t>
            </w:r>
          </w:p>
          <w:p w:rsidR="00DE13CF" w:rsidRPr="00DE13CF" w:rsidRDefault="00DE13CF" w:rsidP="00DE13CF">
            <w:pPr>
              <w:spacing w:after="0" w:line="240" w:lineRule="auto"/>
              <w:rPr>
                <w:rFonts w:ascii="Times New Roman" w:eastAsia="Times New Roman" w:hAnsi="Times New Roman" w:cs="Times New Roman"/>
                <w:sz w:val="24"/>
                <w:szCs w:val="24"/>
              </w:rPr>
            </w:pPr>
            <w:r w:rsidRPr="00DE13CF">
              <w:rPr>
                <w:rFonts w:ascii="Courier New" w:eastAsia="Times New Roman" w:hAnsi="Courier New" w:cs="Courier New"/>
                <w:sz w:val="20"/>
              </w:rPr>
              <w:t xml:space="preserve">    ob1.prev_link = NULL; </w:t>
            </w:r>
          </w:p>
          <w:p w:rsidR="00DE13CF" w:rsidRPr="00DE13CF" w:rsidRDefault="00DE13CF" w:rsidP="00DE13CF">
            <w:pPr>
              <w:spacing w:after="0" w:line="240" w:lineRule="auto"/>
              <w:rPr>
                <w:rFonts w:ascii="Times New Roman" w:eastAsia="Times New Roman" w:hAnsi="Times New Roman" w:cs="Times New Roman"/>
                <w:sz w:val="24"/>
                <w:szCs w:val="24"/>
              </w:rPr>
            </w:pPr>
            <w:r w:rsidRPr="00DE13CF">
              <w:rPr>
                <w:rFonts w:ascii="Courier New" w:eastAsia="Times New Roman" w:hAnsi="Courier New" w:cs="Courier New"/>
                <w:sz w:val="20"/>
              </w:rPr>
              <w:t xml:space="preserve">    ob1.next_link = NULL; </w:t>
            </w:r>
          </w:p>
          <w:p w:rsidR="00DE13CF" w:rsidRPr="00DE13CF" w:rsidRDefault="00DE13CF" w:rsidP="00DE13CF">
            <w:pPr>
              <w:spacing w:after="0" w:line="240" w:lineRule="auto"/>
              <w:rPr>
                <w:rFonts w:ascii="Times New Roman" w:eastAsia="Times New Roman" w:hAnsi="Times New Roman" w:cs="Times New Roman"/>
                <w:sz w:val="24"/>
                <w:szCs w:val="24"/>
              </w:rPr>
            </w:pPr>
            <w:r w:rsidRPr="00DE13CF">
              <w:rPr>
                <w:rFonts w:ascii="Courier New" w:eastAsia="Times New Roman" w:hAnsi="Courier New" w:cs="Courier New"/>
                <w:sz w:val="20"/>
              </w:rPr>
              <w:t xml:space="preserve">    ob1.data = 10; </w:t>
            </w:r>
          </w:p>
          <w:p w:rsidR="00DE13CF" w:rsidRPr="00DE13CF" w:rsidRDefault="00DE13CF" w:rsidP="00DE13CF">
            <w:pPr>
              <w:spacing w:after="0" w:line="240" w:lineRule="auto"/>
              <w:rPr>
                <w:rFonts w:ascii="Times New Roman" w:eastAsia="Times New Roman" w:hAnsi="Times New Roman" w:cs="Times New Roman"/>
                <w:sz w:val="24"/>
                <w:szCs w:val="24"/>
              </w:rPr>
            </w:pPr>
            <w:r w:rsidRPr="00DE13CF">
              <w:rPr>
                <w:rFonts w:ascii="Courier New" w:eastAsia="Times New Roman" w:hAnsi="Courier New" w:cs="Courier New"/>
                <w:sz w:val="20"/>
              </w:rPr>
              <w:t> </w:t>
            </w:r>
            <w:r w:rsidRPr="00DE13CF">
              <w:rPr>
                <w:rFonts w:ascii="Times New Roman" w:eastAsia="Times New Roman" w:hAnsi="Times New Roman" w:cs="Times New Roman"/>
                <w:sz w:val="24"/>
                <w:szCs w:val="24"/>
              </w:rPr>
              <w:t> </w:t>
            </w:r>
          </w:p>
          <w:p w:rsidR="00DE13CF" w:rsidRPr="00DE13CF" w:rsidRDefault="00DE13CF" w:rsidP="00DE13CF">
            <w:pPr>
              <w:spacing w:after="0" w:line="240" w:lineRule="auto"/>
              <w:rPr>
                <w:rFonts w:ascii="Times New Roman" w:eastAsia="Times New Roman" w:hAnsi="Times New Roman" w:cs="Times New Roman"/>
                <w:sz w:val="24"/>
                <w:szCs w:val="24"/>
              </w:rPr>
            </w:pPr>
            <w:r w:rsidRPr="00DE13CF">
              <w:rPr>
                <w:rFonts w:ascii="Courier New" w:eastAsia="Times New Roman" w:hAnsi="Courier New" w:cs="Courier New"/>
                <w:sz w:val="20"/>
              </w:rPr>
              <w:t>    </w:t>
            </w:r>
            <w:proofErr w:type="spellStart"/>
            <w:r w:rsidRPr="00DE13CF">
              <w:rPr>
                <w:rFonts w:ascii="Courier New" w:eastAsia="Times New Roman" w:hAnsi="Courier New" w:cs="Courier New"/>
                <w:sz w:val="20"/>
              </w:rPr>
              <w:t>struct</w:t>
            </w:r>
            <w:proofErr w:type="spellEnd"/>
            <w:r w:rsidRPr="00DE13CF">
              <w:rPr>
                <w:rFonts w:ascii="Times New Roman" w:eastAsia="Times New Roman" w:hAnsi="Times New Roman" w:cs="Times New Roman"/>
                <w:sz w:val="24"/>
                <w:szCs w:val="24"/>
              </w:rPr>
              <w:t xml:space="preserve"> </w:t>
            </w:r>
            <w:r w:rsidRPr="00DE13CF">
              <w:rPr>
                <w:rFonts w:ascii="Courier New" w:eastAsia="Times New Roman" w:hAnsi="Courier New" w:cs="Courier New"/>
                <w:sz w:val="20"/>
              </w:rPr>
              <w:t xml:space="preserve">node ob2; // Node2 </w:t>
            </w:r>
          </w:p>
          <w:p w:rsidR="00DE13CF" w:rsidRPr="00DE13CF" w:rsidRDefault="00DE13CF" w:rsidP="00DE13CF">
            <w:pPr>
              <w:spacing w:after="0" w:line="240" w:lineRule="auto"/>
              <w:rPr>
                <w:rFonts w:ascii="Times New Roman" w:eastAsia="Times New Roman" w:hAnsi="Times New Roman" w:cs="Times New Roman"/>
                <w:sz w:val="24"/>
                <w:szCs w:val="24"/>
              </w:rPr>
            </w:pPr>
            <w:r w:rsidRPr="00DE13CF">
              <w:rPr>
                <w:rFonts w:ascii="Courier New" w:eastAsia="Times New Roman" w:hAnsi="Courier New" w:cs="Courier New"/>
                <w:sz w:val="20"/>
              </w:rPr>
              <w:t> </w:t>
            </w:r>
            <w:r w:rsidRPr="00DE13CF">
              <w:rPr>
                <w:rFonts w:ascii="Times New Roman" w:eastAsia="Times New Roman" w:hAnsi="Times New Roman" w:cs="Times New Roman"/>
                <w:sz w:val="24"/>
                <w:szCs w:val="24"/>
              </w:rPr>
              <w:t> </w:t>
            </w:r>
          </w:p>
          <w:p w:rsidR="00DE13CF" w:rsidRPr="00DE13CF" w:rsidRDefault="00DE13CF" w:rsidP="00DE13CF">
            <w:pPr>
              <w:spacing w:after="0" w:line="240" w:lineRule="auto"/>
              <w:rPr>
                <w:rFonts w:ascii="Times New Roman" w:eastAsia="Times New Roman" w:hAnsi="Times New Roman" w:cs="Times New Roman"/>
                <w:sz w:val="24"/>
                <w:szCs w:val="24"/>
              </w:rPr>
            </w:pPr>
            <w:r w:rsidRPr="00DE13CF">
              <w:rPr>
                <w:rFonts w:ascii="Courier New" w:eastAsia="Times New Roman" w:hAnsi="Courier New" w:cs="Courier New"/>
                <w:sz w:val="20"/>
              </w:rPr>
              <w:t xml:space="preserve">    // </w:t>
            </w:r>
            <w:proofErr w:type="spellStart"/>
            <w:r w:rsidRPr="00DE13CF">
              <w:rPr>
                <w:rFonts w:ascii="Courier New" w:eastAsia="Times New Roman" w:hAnsi="Courier New" w:cs="Courier New"/>
                <w:sz w:val="20"/>
              </w:rPr>
              <w:t>Intialization</w:t>
            </w:r>
            <w:proofErr w:type="spellEnd"/>
            <w:r w:rsidRPr="00DE13CF">
              <w:rPr>
                <w:rFonts w:ascii="Courier New" w:eastAsia="Times New Roman" w:hAnsi="Courier New" w:cs="Courier New"/>
                <w:sz w:val="20"/>
              </w:rPr>
              <w:t xml:space="preserve"> </w:t>
            </w:r>
          </w:p>
          <w:p w:rsidR="00DE13CF" w:rsidRPr="00DE13CF" w:rsidRDefault="00DE13CF" w:rsidP="00DE13CF">
            <w:pPr>
              <w:spacing w:after="0" w:line="240" w:lineRule="auto"/>
              <w:rPr>
                <w:rFonts w:ascii="Times New Roman" w:eastAsia="Times New Roman" w:hAnsi="Times New Roman" w:cs="Times New Roman"/>
                <w:sz w:val="24"/>
                <w:szCs w:val="24"/>
              </w:rPr>
            </w:pPr>
            <w:r w:rsidRPr="00DE13CF">
              <w:rPr>
                <w:rFonts w:ascii="Courier New" w:eastAsia="Times New Roman" w:hAnsi="Courier New" w:cs="Courier New"/>
                <w:sz w:val="20"/>
              </w:rPr>
              <w:t xml:space="preserve">    ob2.prev_link = NULL; </w:t>
            </w:r>
          </w:p>
          <w:p w:rsidR="00DE13CF" w:rsidRPr="00DE13CF" w:rsidRDefault="00DE13CF" w:rsidP="00DE13CF">
            <w:pPr>
              <w:spacing w:after="0" w:line="240" w:lineRule="auto"/>
              <w:rPr>
                <w:rFonts w:ascii="Times New Roman" w:eastAsia="Times New Roman" w:hAnsi="Times New Roman" w:cs="Times New Roman"/>
                <w:sz w:val="24"/>
                <w:szCs w:val="24"/>
              </w:rPr>
            </w:pPr>
            <w:r w:rsidRPr="00DE13CF">
              <w:rPr>
                <w:rFonts w:ascii="Courier New" w:eastAsia="Times New Roman" w:hAnsi="Courier New" w:cs="Courier New"/>
                <w:sz w:val="20"/>
              </w:rPr>
              <w:t xml:space="preserve">    ob2.next_link = NULL; </w:t>
            </w:r>
          </w:p>
          <w:p w:rsidR="00DE13CF" w:rsidRPr="00DE13CF" w:rsidRDefault="00DE13CF" w:rsidP="00DE13CF">
            <w:pPr>
              <w:spacing w:after="0" w:line="240" w:lineRule="auto"/>
              <w:rPr>
                <w:rFonts w:ascii="Times New Roman" w:eastAsia="Times New Roman" w:hAnsi="Times New Roman" w:cs="Times New Roman"/>
                <w:sz w:val="24"/>
                <w:szCs w:val="24"/>
              </w:rPr>
            </w:pPr>
            <w:r w:rsidRPr="00DE13CF">
              <w:rPr>
                <w:rFonts w:ascii="Courier New" w:eastAsia="Times New Roman" w:hAnsi="Courier New" w:cs="Courier New"/>
                <w:sz w:val="20"/>
              </w:rPr>
              <w:t xml:space="preserve">    ob2.data = 20; </w:t>
            </w:r>
          </w:p>
          <w:p w:rsidR="00DE13CF" w:rsidRPr="00DE13CF" w:rsidRDefault="00DE13CF" w:rsidP="00DE13CF">
            <w:pPr>
              <w:spacing w:after="0" w:line="240" w:lineRule="auto"/>
              <w:rPr>
                <w:rFonts w:ascii="Times New Roman" w:eastAsia="Times New Roman" w:hAnsi="Times New Roman" w:cs="Times New Roman"/>
                <w:sz w:val="24"/>
                <w:szCs w:val="24"/>
              </w:rPr>
            </w:pPr>
            <w:r w:rsidRPr="00DE13CF">
              <w:rPr>
                <w:rFonts w:ascii="Courier New" w:eastAsia="Times New Roman" w:hAnsi="Courier New" w:cs="Courier New"/>
                <w:sz w:val="20"/>
              </w:rPr>
              <w:t> </w:t>
            </w:r>
            <w:r w:rsidRPr="00DE13CF">
              <w:rPr>
                <w:rFonts w:ascii="Times New Roman" w:eastAsia="Times New Roman" w:hAnsi="Times New Roman" w:cs="Times New Roman"/>
                <w:sz w:val="24"/>
                <w:szCs w:val="24"/>
              </w:rPr>
              <w:t> </w:t>
            </w:r>
          </w:p>
          <w:p w:rsidR="00DE13CF" w:rsidRPr="00DE13CF" w:rsidRDefault="00DE13CF" w:rsidP="00DE13CF">
            <w:pPr>
              <w:spacing w:after="0" w:line="240" w:lineRule="auto"/>
              <w:rPr>
                <w:rFonts w:ascii="Times New Roman" w:eastAsia="Times New Roman" w:hAnsi="Times New Roman" w:cs="Times New Roman"/>
                <w:sz w:val="24"/>
                <w:szCs w:val="24"/>
              </w:rPr>
            </w:pPr>
            <w:r w:rsidRPr="00DE13CF">
              <w:rPr>
                <w:rFonts w:ascii="Courier New" w:eastAsia="Times New Roman" w:hAnsi="Courier New" w:cs="Courier New"/>
                <w:sz w:val="20"/>
              </w:rPr>
              <w:t>    </w:t>
            </w:r>
            <w:proofErr w:type="spellStart"/>
            <w:r w:rsidRPr="00DE13CF">
              <w:rPr>
                <w:rFonts w:ascii="Courier New" w:eastAsia="Times New Roman" w:hAnsi="Courier New" w:cs="Courier New"/>
                <w:sz w:val="20"/>
              </w:rPr>
              <w:t>struct</w:t>
            </w:r>
            <w:proofErr w:type="spellEnd"/>
            <w:r w:rsidRPr="00DE13CF">
              <w:rPr>
                <w:rFonts w:ascii="Times New Roman" w:eastAsia="Times New Roman" w:hAnsi="Times New Roman" w:cs="Times New Roman"/>
                <w:sz w:val="24"/>
                <w:szCs w:val="24"/>
              </w:rPr>
              <w:t xml:space="preserve"> </w:t>
            </w:r>
            <w:r w:rsidRPr="00DE13CF">
              <w:rPr>
                <w:rFonts w:ascii="Courier New" w:eastAsia="Times New Roman" w:hAnsi="Courier New" w:cs="Courier New"/>
                <w:sz w:val="20"/>
              </w:rPr>
              <w:t xml:space="preserve">node ob3; // Node3 </w:t>
            </w:r>
          </w:p>
          <w:p w:rsidR="00DE13CF" w:rsidRPr="00DE13CF" w:rsidRDefault="00DE13CF" w:rsidP="00DE13CF">
            <w:pPr>
              <w:spacing w:after="0" w:line="240" w:lineRule="auto"/>
              <w:rPr>
                <w:rFonts w:ascii="Times New Roman" w:eastAsia="Times New Roman" w:hAnsi="Times New Roman" w:cs="Times New Roman"/>
                <w:sz w:val="24"/>
                <w:szCs w:val="24"/>
              </w:rPr>
            </w:pPr>
            <w:r w:rsidRPr="00DE13CF">
              <w:rPr>
                <w:rFonts w:ascii="Courier New" w:eastAsia="Times New Roman" w:hAnsi="Courier New" w:cs="Courier New"/>
                <w:sz w:val="20"/>
              </w:rPr>
              <w:t> </w:t>
            </w:r>
            <w:r w:rsidRPr="00DE13CF">
              <w:rPr>
                <w:rFonts w:ascii="Times New Roman" w:eastAsia="Times New Roman" w:hAnsi="Times New Roman" w:cs="Times New Roman"/>
                <w:sz w:val="24"/>
                <w:szCs w:val="24"/>
              </w:rPr>
              <w:t> </w:t>
            </w:r>
          </w:p>
          <w:p w:rsidR="00DE13CF" w:rsidRPr="00DE13CF" w:rsidRDefault="00DE13CF" w:rsidP="00DE13CF">
            <w:pPr>
              <w:spacing w:after="0" w:line="240" w:lineRule="auto"/>
              <w:rPr>
                <w:rFonts w:ascii="Times New Roman" w:eastAsia="Times New Roman" w:hAnsi="Times New Roman" w:cs="Times New Roman"/>
                <w:sz w:val="24"/>
                <w:szCs w:val="24"/>
              </w:rPr>
            </w:pPr>
            <w:r w:rsidRPr="00DE13CF">
              <w:rPr>
                <w:rFonts w:ascii="Courier New" w:eastAsia="Times New Roman" w:hAnsi="Courier New" w:cs="Courier New"/>
                <w:sz w:val="20"/>
              </w:rPr>
              <w:t xml:space="preserve">    // </w:t>
            </w:r>
            <w:proofErr w:type="spellStart"/>
            <w:r w:rsidRPr="00DE13CF">
              <w:rPr>
                <w:rFonts w:ascii="Courier New" w:eastAsia="Times New Roman" w:hAnsi="Courier New" w:cs="Courier New"/>
                <w:sz w:val="20"/>
              </w:rPr>
              <w:t>Intialization</w:t>
            </w:r>
            <w:proofErr w:type="spellEnd"/>
            <w:r w:rsidRPr="00DE13CF">
              <w:rPr>
                <w:rFonts w:ascii="Courier New" w:eastAsia="Times New Roman" w:hAnsi="Courier New" w:cs="Courier New"/>
                <w:sz w:val="20"/>
              </w:rPr>
              <w:t xml:space="preserve"> </w:t>
            </w:r>
          </w:p>
          <w:p w:rsidR="00DE13CF" w:rsidRPr="00DE13CF" w:rsidRDefault="00DE13CF" w:rsidP="00DE13CF">
            <w:pPr>
              <w:spacing w:after="0" w:line="240" w:lineRule="auto"/>
              <w:rPr>
                <w:rFonts w:ascii="Times New Roman" w:eastAsia="Times New Roman" w:hAnsi="Times New Roman" w:cs="Times New Roman"/>
                <w:sz w:val="24"/>
                <w:szCs w:val="24"/>
              </w:rPr>
            </w:pPr>
            <w:r w:rsidRPr="00DE13CF">
              <w:rPr>
                <w:rFonts w:ascii="Courier New" w:eastAsia="Times New Roman" w:hAnsi="Courier New" w:cs="Courier New"/>
                <w:sz w:val="20"/>
              </w:rPr>
              <w:t xml:space="preserve">    ob3.prev_link = NULL; </w:t>
            </w:r>
          </w:p>
          <w:p w:rsidR="00DE13CF" w:rsidRPr="00DE13CF" w:rsidRDefault="00DE13CF" w:rsidP="00DE13CF">
            <w:pPr>
              <w:spacing w:after="0" w:line="240" w:lineRule="auto"/>
              <w:rPr>
                <w:rFonts w:ascii="Times New Roman" w:eastAsia="Times New Roman" w:hAnsi="Times New Roman" w:cs="Times New Roman"/>
                <w:sz w:val="24"/>
                <w:szCs w:val="24"/>
              </w:rPr>
            </w:pPr>
            <w:r w:rsidRPr="00DE13CF">
              <w:rPr>
                <w:rFonts w:ascii="Courier New" w:eastAsia="Times New Roman" w:hAnsi="Courier New" w:cs="Courier New"/>
                <w:sz w:val="20"/>
              </w:rPr>
              <w:t xml:space="preserve">    ob3.next_link = NULL; </w:t>
            </w:r>
          </w:p>
          <w:p w:rsidR="00DE13CF" w:rsidRPr="00DE13CF" w:rsidRDefault="00DE13CF" w:rsidP="00DE13CF">
            <w:pPr>
              <w:spacing w:after="0" w:line="240" w:lineRule="auto"/>
              <w:rPr>
                <w:rFonts w:ascii="Times New Roman" w:eastAsia="Times New Roman" w:hAnsi="Times New Roman" w:cs="Times New Roman"/>
                <w:sz w:val="24"/>
                <w:szCs w:val="24"/>
              </w:rPr>
            </w:pPr>
            <w:r w:rsidRPr="00DE13CF">
              <w:rPr>
                <w:rFonts w:ascii="Courier New" w:eastAsia="Times New Roman" w:hAnsi="Courier New" w:cs="Courier New"/>
                <w:sz w:val="20"/>
              </w:rPr>
              <w:t xml:space="preserve">    ob3.data = 30; </w:t>
            </w:r>
          </w:p>
          <w:p w:rsidR="00DE13CF" w:rsidRPr="00DE13CF" w:rsidRDefault="00DE13CF" w:rsidP="00DE13CF">
            <w:pPr>
              <w:spacing w:after="0" w:line="240" w:lineRule="auto"/>
              <w:rPr>
                <w:rFonts w:ascii="Times New Roman" w:eastAsia="Times New Roman" w:hAnsi="Times New Roman" w:cs="Times New Roman"/>
                <w:sz w:val="24"/>
                <w:szCs w:val="24"/>
              </w:rPr>
            </w:pPr>
            <w:r w:rsidRPr="00DE13CF">
              <w:rPr>
                <w:rFonts w:ascii="Courier New" w:eastAsia="Times New Roman" w:hAnsi="Courier New" w:cs="Courier New"/>
                <w:sz w:val="20"/>
              </w:rPr>
              <w:t> </w:t>
            </w:r>
            <w:r w:rsidRPr="00DE13CF">
              <w:rPr>
                <w:rFonts w:ascii="Times New Roman" w:eastAsia="Times New Roman" w:hAnsi="Times New Roman" w:cs="Times New Roman"/>
                <w:sz w:val="24"/>
                <w:szCs w:val="24"/>
              </w:rPr>
              <w:t> </w:t>
            </w:r>
          </w:p>
          <w:p w:rsidR="00DE13CF" w:rsidRPr="00DE13CF" w:rsidRDefault="00DE13CF" w:rsidP="00DE13CF">
            <w:pPr>
              <w:spacing w:after="0" w:line="240" w:lineRule="auto"/>
              <w:rPr>
                <w:rFonts w:ascii="Times New Roman" w:eastAsia="Times New Roman" w:hAnsi="Times New Roman" w:cs="Times New Roman"/>
                <w:sz w:val="24"/>
                <w:szCs w:val="24"/>
              </w:rPr>
            </w:pPr>
            <w:r w:rsidRPr="00DE13CF">
              <w:rPr>
                <w:rFonts w:ascii="Courier New" w:eastAsia="Times New Roman" w:hAnsi="Courier New" w:cs="Courier New"/>
                <w:sz w:val="20"/>
              </w:rPr>
              <w:t xml:space="preserve">    // Forward links </w:t>
            </w:r>
          </w:p>
          <w:p w:rsidR="00DE13CF" w:rsidRPr="00DE13CF" w:rsidRDefault="00DE13CF" w:rsidP="00DE13CF">
            <w:pPr>
              <w:spacing w:after="0" w:line="240" w:lineRule="auto"/>
              <w:rPr>
                <w:rFonts w:ascii="Times New Roman" w:eastAsia="Times New Roman" w:hAnsi="Times New Roman" w:cs="Times New Roman"/>
                <w:sz w:val="24"/>
                <w:szCs w:val="24"/>
              </w:rPr>
            </w:pPr>
            <w:r w:rsidRPr="00DE13CF">
              <w:rPr>
                <w:rFonts w:ascii="Courier New" w:eastAsia="Times New Roman" w:hAnsi="Courier New" w:cs="Courier New"/>
                <w:sz w:val="20"/>
              </w:rPr>
              <w:t xml:space="preserve">    ob1.next_link = &amp;ob2; </w:t>
            </w:r>
          </w:p>
          <w:p w:rsidR="00DE13CF" w:rsidRPr="00DE13CF" w:rsidRDefault="00DE13CF" w:rsidP="00DE13CF">
            <w:pPr>
              <w:spacing w:after="0" w:line="240" w:lineRule="auto"/>
              <w:rPr>
                <w:rFonts w:ascii="Times New Roman" w:eastAsia="Times New Roman" w:hAnsi="Times New Roman" w:cs="Times New Roman"/>
                <w:sz w:val="24"/>
                <w:szCs w:val="24"/>
              </w:rPr>
            </w:pPr>
            <w:r w:rsidRPr="00DE13CF">
              <w:rPr>
                <w:rFonts w:ascii="Courier New" w:eastAsia="Times New Roman" w:hAnsi="Courier New" w:cs="Courier New"/>
                <w:sz w:val="20"/>
              </w:rPr>
              <w:t xml:space="preserve">    ob2.next_link = &amp;ob3; </w:t>
            </w:r>
          </w:p>
          <w:p w:rsidR="00DE13CF" w:rsidRPr="00DE13CF" w:rsidRDefault="00DE13CF" w:rsidP="00DE13CF">
            <w:pPr>
              <w:spacing w:after="0" w:line="240" w:lineRule="auto"/>
              <w:rPr>
                <w:rFonts w:ascii="Times New Roman" w:eastAsia="Times New Roman" w:hAnsi="Times New Roman" w:cs="Times New Roman"/>
                <w:sz w:val="24"/>
                <w:szCs w:val="24"/>
              </w:rPr>
            </w:pPr>
            <w:r w:rsidRPr="00DE13CF">
              <w:rPr>
                <w:rFonts w:ascii="Courier New" w:eastAsia="Times New Roman" w:hAnsi="Courier New" w:cs="Courier New"/>
                <w:sz w:val="20"/>
              </w:rPr>
              <w:t> </w:t>
            </w:r>
            <w:r w:rsidRPr="00DE13CF">
              <w:rPr>
                <w:rFonts w:ascii="Times New Roman" w:eastAsia="Times New Roman" w:hAnsi="Times New Roman" w:cs="Times New Roman"/>
                <w:sz w:val="24"/>
                <w:szCs w:val="24"/>
              </w:rPr>
              <w:t> </w:t>
            </w:r>
          </w:p>
          <w:p w:rsidR="00DE13CF" w:rsidRPr="00DE13CF" w:rsidRDefault="00DE13CF" w:rsidP="00DE13CF">
            <w:pPr>
              <w:spacing w:after="0" w:line="240" w:lineRule="auto"/>
              <w:rPr>
                <w:rFonts w:ascii="Times New Roman" w:eastAsia="Times New Roman" w:hAnsi="Times New Roman" w:cs="Times New Roman"/>
                <w:sz w:val="24"/>
                <w:szCs w:val="24"/>
              </w:rPr>
            </w:pPr>
            <w:r w:rsidRPr="00DE13CF">
              <w:rPr>
                <w:rFonts w:ascii="Courier New" w:eastAsia="Times New Roman" w:hAnsi="Courier New" w:cs="Courier New"/>
                <w:sz w:val="20"/>
              </w:rPr>
              <w:t xml:space="preserve">    // Backward links </w:t>
            </w:r>
          </w:p>
          <w:p w:rsidR="00DE13CF" w:rsidRPr="00DE13CF" w:rsidRDefault="00DE13CF" w:rsidP="00DE13CF">
            <w:pPr>
              <w:spacing w:after="0" w:line="240" w:lineRule="auto"/>
              <w:rPr>
                <w:rFonts w:ascii="Times New Roman" w:eastAsia="Times New Roman" w:hAnsi="Times New Roman" w:cs="Times New Roman"/>
                <w:sz w:val="24"/>
                <w:szCs w:val="24"/>
              </w:rPr>
            </w:pPr>
            <w:r w:rsidRPr="00DE13CF">
              <w:rPr>
                <w:rFonts w:ascii="Courier New" w:eastAsia="Times New Roman" w:hAnsi="Courier New" w:cs="Courier New"/>
                <w:sz w:val="20"/>
              </w:rPr>
              <w:t xml:space="preserve">    ob2.prev_link = &amp;ob1; </w:t>
            </w:r>
          </w:p>
          <w:p w:rsidR="00DE13CF" w:rsidRPr="00DE13CF" w:rsidRDefault="00DE13CF" w:rsidP="00DE13CF">
            <w:pPr>
              <w:spacing w:after="0" w:line="240" w:lineRule="auto"/>
              <w:rPr>
                <w:rFonts w:ascii="Times New Roman" w:eastAsia="Times New Roman" w:hAnsi="Times New Roman" w:cs="Times New Roman"/>
                <w:sz w:val="24"/>
                <w:szCs w:val="24"/>
              </w:rPr>
            </w:pPr>
            <w:r w:rsidRPr="00DE13CF">
              <w:rPr>
                <w:rFonts w:ascii="Courier New" w:eastAsia="Times New Roman" w:hAnsi="Courier New" w:cs="Courier New"/>
                <w:sz w:val="20"/>
              </w:rPr>
              <w:t xml:space="preserve">    ob3.prev_link = &amp;ob2; </w:t>
            </w:r>
          </w:p>
          <w:p w:rsidR="00DE13CF" w:rsidRPr="00DE13CF" w:rsidRDefault="00DE13CF" w:rsidP="00DE13CF">
            <w:pPr>
              <w:spacing w:after="0" w:line="240" w:lineRule="auto"/>
              <w:rPr>
                <w:rFonts w:ascii="Times New Roman" w:eastAsia="Times New Roman" w:hAnsi="Times New Roman" w:cs="Times New Roman"/>
                <w:sz w:val="24"/>
                <w:szCs w:val="24"/>
              </w:rPr>
            </w:pPr>
            <w:r w:rsidRPr="00DE13CF">
              <w:rPr>
                <w:rFonts w:ascii="Courier New" w:eastAsia="Times New Roman" w:hAnsi="Courier New" w:cs="Courier New"/>
                <w:sz w:val="20"/>
              </w:rPr>
              <w:t> </w:t>
            </w:r>
            <w:r w:rsidRPr="00DE13CF">
              <w:rPr>
                <w:rFonts w:ascii="Times New Roman" w:eastAsia="Times New Roman" w:hAnsi="Times New Roman" w:cs="Times New Roman"/>
                <w:sz w:val="24"/>
                <w:szCs w:val="24"/>
              </w:rPr>
              <w:t> </w:t>
            </w:r>
          </w:p>
          <w:p w:rsidR="00DE13CF" w:rsidRPr="00DE13CF" w:rsidRDefault="00DE13CF" w:rsidP="00DE13CF">
            <w:pPr>
              <w:spacing w:after="0" w:line="240" w:lineRule="auto"/>
              <w:rPr>
                <w:rFonts w:ascii="Times New Roman" w:eastAsia="Times New Roman" w:hAnsi="Times New Roman" w:cs="Times New Roman"/>
                <w:sz w:val="24"/>
                <w:szCs w:val="24"/>
              </w:rPr>
            </w:pPr>
            <w:r w:rsidRPr="00DE13CF">
              <w:rPr>
                <w:rFonts w:ascii="Courier New" w:eastAsia="Times New Roman" w:hAnsi="Courier New" w:cs="Courier New"/>
                <w:sz w:val="20"/>
              </w:rPr>
              <w:t xml:space="preserve">    // Accessing  data of ob1, ob2 and ob3 by ob1 </w:t>
            </w:r>
          </w:p>
          <w:p w:rsidR="00DE13CF" w:rsidRPr="00DE13CF" w:rsidRDefault="00DE13CF" w:rsidP="00DE13CF">
            <w:pPr>
              <w:spacing w:after="0" w:line="240" w:lineRule="auto"/>
              <w:rPr>
                <w:rFonts w:ascii="Times New Roman" w:eastAsia="Times New Roman" w:hAnsi="Times New Roman" w:cs="Times New Roman"/>
                <w:sz w:val="24"/>
                <w:szCs w:val="24"/>
              </w:rPr>
            </w:pPr>
            <w:r w:rsidRPr="00DE13CF">
              <w:rPr>
                <w:rFonts w:ascii="Courier New" w:eastAsia="Times New Roman" w:hAnsi="Courier New" w:cs="Courier New"/>
                <w:sz w:val="20"/>
              </w:rPr>
              <w:t>    </w:t>
            </w:r>
            <w:proofErr w:type="spellStart"/>
            <w:r w:rsidRPr="00DE13CF">
              <w:rPr>
                <w:rFonts w:ascii="Courier New" w:eastAsia="Times New Roman" w:hAnsi="Courier New" w:cs="Courier New"/>
                <w:sz w:val="20"/>
              </w:rPr>
              <w:t>printf</w:t>
            </w:r>
            <w:proofErr w:type="spellEnd"/>
            <w:r w:rsidRPr="00DE13CF">
              <w:rPr>
                <w:rFonts w:ascii="Courier New" w:eastAsia="Times New Roman" w:hAnsi="Courier New" w:cs="Courier New"/>
                <w:sz w:val="20"/>
              </w:rPr>
              <w:t xml:space="preserve">("%d\t", ob1.data); </w:t>
            </w:r>
          </w:p>
          <w:p w:rsidR="00DE13CF" w:rsidRPr="00DE13CF" w:rsidRDefault="00DE13CF" w:rsidP="00DE13CF">
            <w:pPr>
              <w:spacing w:after="0" w:line="240" w:lineRule="auto"/>
              <w:rPr>
                <w:rFonts w:ascii="Times New Roman" w:eastAsia="Times New Roman" w:hAnsi="Times New Roman" w:cs="Times New Roman"/>
                <w:sz w:val="24"/>
                <w:szCs w:val="24"/>
              </w:rPr>
            </w:pPr>
            <w:r w:rsidRPr="00DE13CF">
              <w:rPr>
                <w:rFonts w:ascii="Courier New" w:eastAsia="Times New Roman" w:hAnsi="Courier New" w:cs="Courier New"/>
                <w:sz w:val="20"/>
              </w:rPr>
              <w:t>    </w:t>
            </w:r>
            <w:proofErr w:type="spellStart"/>
            <w:r w:rsidRPr="00DE13CF">
              <w:rPr>
                <w:rFonts w:ascii="Courier New" w:eastAsia="Times New Roman" w:hAnsi="Courier New" w:cs="Courier New"/>
                <w:sz w:val="20"/>
              </w:rPr>
              <w:t>printf</w:t>
            </w:r>
            <w:proofErr w:type="spellEnd"/>
            <w:r w:rsidRPr="00DE13CF">
              <w:rPr>
                <w:rFonts w:ascii="Courier New" w:eastAsia="Times New Roman" w:hAnsi="Courier New" w:cs="Courier New"/>
                <w:sz w:val="20"/>
              </w:rPr>
              <w:t xml:space="preserve">("%d\t", ob1.next_link-&gt;data); </w:t>
            </w:r>
          </w:p>
          <w:p w:rsidR="00DE13CF" w:rsidRPr="00DE13CF" w:rsidRDefault="00DE13CF" w:rsidP="00DE13CF">
            <w:pPr>
              <w:spacing w:after="0" w:line="240" w:lineRule="auto"/>
              <w:rPr>
                <w:rFonts w:ascii="Times New Roman" w:eastAsia="Times New Roman" w:hAnsi="Times New Roman" w:cs="Times New Roman"/>
                <w:sz w:val="24"/>
                <w:szCs w:val="24"/>
              </w:rPr>
            </w:pPr>
            <w:r w:rsidRPr="00DE13CF">
              <w:rPr>
                <w:rFonts w:ascii="Courier New" w:eastAsia="Times New Roman" w:hAnsi="Courier New" w:cs="Courier New"/>
                <w:sz w:val="20"/>
              </w:rPr>
              <w:t>    </w:t>
            </w:r>
            <w:proofErr w:type="spellStart"/>
            <w:r w:rsidRPr="00DE13CF">
              <w:rPr>
                <w:rFonts w:ascii="Courier New" w:eastAsia="Times New Roman" w:hAnsi="Courier New" w:cs="Courier New"/>
                <w:sz w:val="20"/>
              </w:rPr>
              <w:t>printf</w:t>
            </w:r>
            <w:proofErr w:type="spellEnd"/>
            <w:r w:rsidRPr="00DE13CF">
              <w:rPr>
                <w:rFonts w:ascii="Courier New" w:eastAsia="Times New Roman" w:hAnsi="Courier New" w:cs="Courier New"/>
                <w:sz w:val="20"/>
              </w:rPr>
              <w:t>("%d\n", ob1.next_link-&gt;</w:t>
            </w:r>
            <w:proofErr w:type="spellStart"/>
            <w:r w:rsidRPr="00DE13CF">
              <w:rPr>
                <w:rFonts w:ascii="Courier New" w:eastAsia="Times New Roman" w:hAnsi="Courier New" w:cs="Courier New"/>
                <w:sz w:val="20"/>
              </w:rPr>
              <w:t>next_link</w:t>
            </w:r>
            <w:proofErr w:type="spellEnd"/>
            <w:r w:rsidRPr="00DE13CF">
              <w:rPr>
                <w:rFonts w:ascii="Courier New" w:eastAsia="Times New Roman" w:hAnsi="Courier New" w:cs="Courier New"/>
                <w:sz w:val="20"/>
              </w:rPr>
              <w:t xml:space="preserve">-&gt;data); </w:t>
            </w:r>
          </w:p>
          <w:p w:rsidR="00DE13CF" w:rsidRPr="00DE13CF" w:rsidRDefault="00DE13CF" w:rsidP="00DE13CF">
            <w:pPr>
              <w:spacing w:after="0" w:line="240" w:lineRule="auto"/>
              <w:rPr>
                <w:rFonts w:ascii="Times New Roman" w:eastAsia="Times New Roman" w:hAnsi="Times New Roman" w:cs="Times New Roman"/>
                <w:sz w:val="24"/>
                <w:szCs w:val="24"/>
              </w:rPr>
            </w:pPr>
            <w:r w:rsidRPr="00DE13CF">
              <w:rPr>
                <w:rFonts w:ascii="Courier New" w:eastAsia="Times New Roman" w:hAnsi="Courier New" w:cs="Courier New"/>
                <w:sz w:val="20"/>
              </w:rPr>
              <w:t> </w:t>
            </w:r>
            <w:r w:rsidRPr="00DE13CF">
              <w:rPr>
                <w:rFonts w:ascii="Times New Roman" w:eastAsia="Times New Roman" w:hAnsi="Times New Roman" w:cs="Times New Roman"/>
                <w:sz w:val="24"/>
                <w:szCs w:val="24"/>
              </w:rPr>
              <w:t> </w:t>
            </w:r>
          </w:p>
          <w:p w:rsidR="00DE13CF" w:rsidRPr="00DE13CF" w:rsidRDefault="00DE13CF" w:rsidP="00DE13CF">
            <w:pPr>
              <w:spacing w:after="0" w:line="240" w:lineRule="auto"/>
              <w:rPr>
                <w:rFonts w:ascii="Times New Roman" w:eastAsia="Times New Roman" w:hAnsi="Times New Roman" w:cs="Times New Roman"/>
                <w:sz w:val="24"/>
                <w:szCs w:val="24"/>
              </w:rPr>
            </w:pPr>
            <w:r w:rsidRPr="00DE13CF">
              <w:rPr>
                <w:rFonts w:ascii="Courier New" w:eastAsia="Times New Roman" w:hAnsi="Courier New" w:cs="Courier New"/>
                <w:sz w:val="20"/>
              </w:rPr>
              <w:t xml:space="preserve">    // Accessing data of ob1, ob2 and ob3 by ob2 </w:t>
            </w:r>
          </w:p>
          <w:p w:rsidR="00DE13CF" w:rsidRPr="00DE13CF" w:rsidRDefault="00DE13CF" w:rsidP="00DE13CF">
            <w:pPr>
              <w:spacing w:after="0" w:line="240" w:lineRule="auto"/>
              <w:rPr>
                <w:rFonts w:ascii="Times New Roman" w:eastAsia="Times New Roman" w:hAnsi="Times New Roman" w:cs="Times New Roman"/>
                <w:sz w:val="24"/>
                <w:szCs w:val="24"/>
              </w:rPr>
            </w:pPr>
            <w:r w:rsidRPr="00DE13CF">
              <w:rPr>
                <w:rFonts w:ascii="Courier New" w:eastAsia="Times New Roman" w:hAnsi="Courier New" w:cs="Courier New"/>
                <w:sz w:val="20"/>
              </w:rPr>
              <w:t>    </w:t>
            </w:r>
            <w:proofErr w:type="spellStart"/>
            <w:r w:rsidRPr="00DE13CF">
              <w:rPr>
                <w:rFonts w:ascii="Courier New" w:eastAsia="Times New Roman" w:hAnsi="Courier New" w:cs="Courier New"/>
                <w:sz w:val="20"/>
              </w:rPr>
              <w:t>printf</w:t>
            </w:r>
            <w:proofErr w:type="spellEnd"/>
            <w:r w:rsidRPr="00DE13CF">
              <w:rPr>
                <w:rFonts w:ascii="Courier New" w:eastAsia="Times New Roman" w:hAnsi="Courier New" w:cs="Courier New"/>
                <w:sz w:val="20"/>
              </w:rPr>
              <w:t xml:space="preserve">("%d\t", ob2.prev_link-&gt;data); </w:t>
            </w:r>
          </w:p>
          <w:p w:rsidR="00DE13CF" w:rsidRPr="00DE13CF" w:rsidRDefault="00DE13CF" w:rsidP="00DE13CF">
            <w:pPr>
              <w:spacing w:after="0" w:line="240" w:lineRule="auto"/>
              <w:rPr>
                <w:rFonts w:ascii="Times New Roman" w:eastAsia="Times New Roman" w:hAnsi="Times New Roman" w:cs="Times New Roman"/>
                <w:sz w:val="24"/>
                <w:szCs w:val="24"/>
              </w:rPr>
            </w:pPr>
            <w:r w:rsidRPr="00DE13CF">
              <w:rPr>
                <w:rFonts w:ascii="Courier New" w:eastAsia="Times New Roman" w:hAnsi="Courier New" w:cs="Courier New"/>
                <w:sz w:val="20"/>
              </w:rPr>
              <w:t>    </w:t>
            </w:r>
            <w:proofErr w:type="spellStart"/>
            <w:r w:rsidRPr="00DE13CF">
              <w:rPr>
                <w:rFonts w:ascii="Courier New" w:eastAsia="Times New Roman" w:hAnsi="Courier New" w:cs="Courier New"/>
                <w:sz w:val="20"/>
              </w:rPr>
              <w:t>printf</w:t>
            </w:r>
            <w:proofErr w:type="spellEnd"/>
            <w:r w:rsidRPr="00DE13CF">
              <w:rPr>
                <w:rFonts w:ascii="Courier New" w:eastAsia="Times New Roman" w:hAnsi="Courier New" w:cs="Courier New"/>
                <w:sz w:val="20"/>
              </w:rPr>
              <w:t xml:space="preserve">("%d\t", ob2.data); </w:t>
            </w:r>
          </w:p>
          <w:p w:rsidR="00DE13CF" w:rsidRPr="00DE13CF" w:rsidRDefault="00DE13CF" w:rsidP="00DE13CF">
            <w:pPr>
              <w:spacing w:after="0" w:line="240" w:lineRule="auto"/>
              <w:rPr>
                <w:rFonts w:ascii="Times New Roman" w:eastAsia="Times New Roman" w:hAnsi="Times New Roman" w:cs="Times New Roman"/>
                <w:sz w:val="24"/>
                <w:szCs w:val="24"/>
              </w:rPr>
            </w:pPr>
            <w:r w:rsidRPr="00DE13CF">
              <w:rPr>
                <w:rFonts w:ascii="Courier New" w:eastAsia="Times New Roman" w:hAnsi="Courier New" w:cs="Courier New"/>
                <w:sz w:val="20"/>
              </w:rPr>
              <w:t>    </w:t>
            </w:r>
            <w:proofErr w:type="spellStart"/>
            <w:r w:rsidRPr="00DE13CF">
              <w:rPr>
                <w:rFonts w:ascii="Courier New" w:eastAsia="Times New Roman" w:hAnsi="Courier New" w:cs="Courier New"/>
                <w:sz w:val="20"/>
              </w:rPr>
              <w:t>printf</w:t>
            </w:r>
            <w:proofErr w:type="spellEnd"/>
            <w:r w:rsidRPr="00DE13CF">
              <w:rPr>
                <w:rFonts w:ascii="Courier New" w:eastAsia="Times New Roman" w:hAnsi="Courier New" w:cs="Courier New"/>
                <w:sz w:val="20"/>
              </w:rPr>
              <w:t xml:space="preserve">("%d\n", ob2.next_link-&gt;data); </w:t>
            </w:r>
          </w:p>
          <w:p w:rsidR="00DE13CF" w:rsidRPr="00DE13CF" w:rsidRDefault="00DE13CF" w:rsidP="00DE13CF">
            <w:pPr>
              <w:spacing w:after="0" w:line="240" w:lineRule="auto"/>
              <w:rPr>
                <w:rFonts w:ascii="Times New Roman" w:eastAsia="Times New Roman" w:hAnsi="Times New Roman" w:cs="Times New Roman"/>
                <w:sz w:val="24"/>
                <w:szCs w:val="24"/>
              </w:rPr>
            </w:pPr>
            <w:r w:rsidRPr="00DE13CF">
              <w:rPr>
                <w:rFonts w:ascii="Courier New" w:eastAsia="Times New Roman" w:hAnsi="Courier New" w:cs="Courier New"/>
                <w:sz w:val="20"/>
              </w:rPr>
              <w:t> </w:t>
            </w:r>
            <w:r w:rsidRPr="00DE13CF">
              <w:rPr>
                <w:rFonts w:ascii="Times New Roman" w:eastAsia="Times New Roman" w:hAnsi="Times New Roman" w:cs="Times New Roman"/>
                <w:sz w:val="24"/>
                <w:szCs w:val="24"/>
              </w:rPr>
              <w:t> </w:t>
            </w:r>
          </w:p>
          <w:p w:rsidR="00DE13CF" w:rsidRPr="00DE13CF" w:rsidRDefault="00DE13CF" w:rsidP="00DE13CF">
            <w:pPr>
              <w:spacing w:after="0" w:line="240" w:lineRule="auto"/>
              <w:rPr>
                <w:rFonts w:ascii="Times New Roman" w:eastAsia="Times New Roman" w:hAnsi="Times New Roman" w:cs="Times New Roman"/>
                <w:sz w:val="24"/>
                <w:szCs w:val="24"/>
              </w:rPr>
            </w:pPr>
            <w:r w:rsidRPr="00DE13CF">
              <w:rPr>
                <w:rFonts w:ascii="Courier New" w:eastAsia="Times New Roman" w:hAnsi="Courier New" w:cs="Courier New"/>
                <w:sz w:val="20"/>
              </w:rPr>
              <w:t xml:space="preserve">    // Accessing data of ob1, ob2 and ob3 by ob3 </w:t>
            </w:r>
          </w:p>
          <w:p w:rsidR="00DE13CF" w:rsidRPr="00DE13CF" w:rsidRDefault="00DE13CF" w:rsidP="00DE13CF">
            <w:pPr>
              <w:spacing w:after="0" w:line="240" w:lineRule="auto"/>
              <w:rPr>
                <w:rFonts w:ascii="Times New Roman" w:eastAsia="Times New Roman" w:hAnsi="Times New Roman" w:cs="Times New Roman"/>
                <w:sz w:val="24"/>
                <w:szCs w:val="24"/>
              </w:rPr>
            </w:pPr>
            <w:r w:rsidRPr="00DE13CF">
              <w:rPr>
                <w:rFonts w:ascii="Courier New" w:eastAsia="Times New Roman" w:hAnsi="Courier New" w:cs="Courier New"/>
                <w:sz w:val="20"/>
              </w:rPr>
              <w:t>    </w:t>
            </w:r>
            <w:proofErr w:type="spellStart"/>
            <w:r w:rsidRPr="00DE13CF">
              <w:rPr>
                <w:rFonts w:ascii="Courier New" w:eastAsia="Times New Roman" w:hAnsi="Courier New" w:cs="Courier New"/>
                <w:sz w:val="20"/>
              </w:rPr>
              <w:t>printf</w:t>
            </w:r>
            <w:proofErr w:type="spellEnd"/>
            <w:r w:rsidRPr="00DE13CF">
              <w:rPr>
                <w:rFonts w:ascii="Courier New" w:eastAsia="Times New Roman" w:hAnsi="Courier New" w:cs="Courier New"/>
                <w:sz w:val="20"/>
              </w:rPr>
              <w:t>("%d\t", ob3.prev_link-&gt;</w:t>
            </w:r>
            <w:proofErr w:type="spellStart"/>
            <w:r w:rsidRPr="00DE13CF">
              <w:rPr>
                <w:rFonts w:ascii="Courier New" w:eastAsia="Times New Roman" w:hAnsi="Courier New" w:cs="Courier New"/>
                <w:sz w:val="20"/>
              </w:rPr>
              <w:t>prev_link</w:t>
            </w:r>
            <w:proofErr w:type="spellEnd"/>
            <w:r w:rsidRPr="00DE13CF">
              <w:rPr>
                <w:rFonts w:ascii="Courier New" w:eastAsia="Times New Roman" w:hAnsi="Courier New" w:cs="Courier New"/>
                <w:sz w:val="20"/>
              </w:rPr>
              <w:t xml:space="preserve">-&gt;data); </w:t>
            </w:r>
          </w:p>
          <w:p w:rsidR="00DE13CF" w:rsidRPr="00DE13CF" w:rsidRDefault="00DE13CF" w:rsidP="00DE13CF">
            <w:pPr>
              <w:spacing w:after="0" w:line="240" w:lineRule="auto"/>
              <w:rPr>
                <w:rFonts w:ascii="Times New Roman" w:eastAsia="Times New Roman" w:hAnsi="Times New Roman" w:cs="Times New Roman"/>
                <w:sz w:val="24"/>
                <w:szCs w:val="24"/>
              </w:rPr>
            </w:pPr>
            <w:r w:rsidRPr="00DE13CF">
              <w:rPr>
                <w:rFonts w:ascii="Courier New" w:eastAsia="Times New Roman" w:hAnsi="Courier New" w:cs="Courier New"/>
                <w:sz w:val="20"/>
              </w:rPr>
              <w:t>    </w:t>
            </w:r>
            <w:proofErr w:type="spellStart"/>
            <w:r w:rsidRPr="00DE13CF">
              <w:rPr>
                <w:rFonts w:ascii="Courier New" w:eastAsia="Times New Roman" w:hAnsi="Courier New" w:cs="Courier New"/>
                <w:sz w:val="20"/>
              </w:rPr>
              <w:t>printf</w:t>
            </w:r>
            <w:proofErr w:type="spellEnd"/>
            <w:r w:rsidRPr="00DE13CF">
              <w:rPr>
                <w:rFonts w:ascii="Courier New" w:eastAsia="Times New Roman" w:hAnsi="Courier New" w:cs="Courier New"/>
                <w:sz w:val="20"/>
              </w:rPr>
              <w:t xml:space="preserve">("%d\t", ob3.prev_link-&gt;data); </w:t>
            </w:r>
          </w:p>
          <w:p w:rsidR="00DE13CF" w:rsidRPr="00DE13CF" w:rsidRDefault="00DE13CF" w:rsidP="00DE13CF">
            <w:pPr>
              <w:spacing w:after="0" w:line="240" w:lineRule="auto"/>
              <w:rPr>
                <w:rFonts w:ascii="Times New Roman" w:eastAsia="Times New Roman" w:hAnsi="Times New Roman" w:cs="Times New Roman"/>
                <w:sz w:val="24"/>
                <w:szCs w:val="24"/>
              </w:rPr>
            </w:pPr>
            <w:r w:rsidRPr="00DE13CF">
              <w:rPr>
                <w:rFonts w:ascii="Courier New" w:eastAsia="Times New Roman" w:hAnsi="Courier New" w:cs="Courier New"/>
                <w:sz w:val="20"/>
              </w:rPr>
              <w:t>    </w:t>
            </w:r>
            <w:proofErr w:type="spellStart"/>
            <w:r w:rsidRPr="00DE13CF">
              <w:rPr>
                <w:rFonts w:ascii="Courier New" w:eastAsia="Times New Roman" w:hAnsi="Courier New" w:cs="Courier New"/>
                <w:sz w:val="20"/>
              </w:rPr>
              <w:t>printf</w:t>
            </w:r>
            <w:proofErr w:type="spellEnd"/>
            <w:r w:rsidRPr="00DE13CF">
              <w:rPr>
                <w:rFonts w:ascii="Courier New" w:eastAsia="Times New Roman" w:hAnsi="Courier New" w:cs="Courier New"/>
                <w:sz w:val="20"/>
              </w:rPr>
              <w:t xml:space="preserve">("%d", ob3.data); </w:t>
            </w:r>
          </w:p>
          <w:p w:rsidR="00DE13CF" w:rsidRPr="00DE13CF" w:rsidRDefault="00DE13CF" w:rsidP="00DE13CF">
            <w:pPr>
              <w:spacing w:after="0" w:line="240" w:lineRule="auto"/>
              <w:rPr>
                <w:rFonts w:ascii="Times New Roman" w:eastAsia="Times New Roman" w:hAnsi="Times New Roman" w:cs="Times New Roman"/>
                <w:sz w:val="24"/>
                <w:szCs w:val="24"/>
              </w:rPr>
            </w:pPr>
            <w:r w:rsidRPr="00DE13CF">
              <w:rPr>
                <w:rFonts w:ascii="Courier New" w:eastAsia="Times New Roman" w:hAnsi="Courier New" w:cs="Courier New"/>
                <w:sz w:val="20"/>
              </w:rPr>
              <w:t>    return</w:t>
            </w:r>
            <w:r w:rsidRPr="00DE13CF">
              <w:rPr>
                <w:rFonts w:ascii="Times New Roman" w:eastAsia="Times New Roman" w:hAnsi="Times New Roman" w:cs="Times New Roman"/>
                <w:sz w:val="24"/>
                <w:szCs w:val="24"/>
              </w:rPr>
              <w:t xml:space="preserve"> </w:t>
            </w:r>
            <w:r w:rsidRPr="00DE13CF">
              <w:rPr>
                <w:rFonts w:ascii="Courier New" w:eastAsia="Times New Roman" w:hAnsi="Courier New" w:cs="Courier New"/>
                <w:sz w:val="20"/>
              </w:rPr>
              <w:t xml:space="preserve">0; </w:t>
            </w:r>
          </w:p>
          <w:p w:rsidR="00DE13CF" w:rsidRPr="00DE13CF" w:rsidRDefault="00DE13CF" w:rsidP="00DE13CF">
            <w:pPr>
              <w:spacing w:after="0" w:line="240" w:lineRule="auto"/>
              <w:rPr>
                <w:rFonts w:ascii="Times New Roman" w:eastAsia="Times New Roman" w:hAnsi="Times New Roman" w:cs="Times New Roman"/>
                <w:sz w:val="24"/>
                <w:szCs w:val="24"/>
              </w:rPr>
            </w:pPr>
            <w:r w:rsidRPr="00DE13CF">
              <w:rPr>
                <w:rFonts w:ascii="Courier New" w:eastAsia="Times New Roman" w:hAnsi="Courier New" w:cs="Courier New"/>
                <w:sz w:val="20"/>
              </w:rPr>
              <w:t xml:space="preserve">} </w:t>
            </w:r>
          </w:p>
        </w:tc>
      </w:tr>
    </w:tbl>
    <w:p w:rsidR="00DE13CF" w:rsidRPr="00DE13CF" w:rsidRDefault="00DE13CF" w:rsidP="00DE13CF">
      <w:pPr>
        <w:spacing w:after="0" w:line="219" w:lineRule="atLeast"/>
        <w:jc w:val="both"/>
        <w:textAlignment w:val="baseline"/>
        <w:rPr>
          <w:rFonts w:ascii="Arial" w:eastAsia="Times New Roman" w:hAnsi="Arial" w:cs="Arial"/>
          <w:sz w:val="18"/>
          <w:szCs w:val="18"/>
        </w:rPr>
      </w:pPr>
      <w:r w:rsidRPr="00DE13CF">
        <w:rPr>
          <w:rFonts w:ascii="Arial" w:eastAsia="Times New Roman" w:hAnsi="Arial" w:cs="Arial"/>
          <w:b/>
          <w:bCs/>
          <w:sz w:val="18"/>
          <w:szCs w:val="18"/>
          <w:bdr w:val="none" w:sz="0" w:space="0" w:color="auto" w:frame="1"/>
        </w:rPr>
        <w:lastRenderedPageBreak/>
        <w:t>Output:</w:t>
      </w:r>
    </w:p>
    <w:p w:rsidR="00DE13CF" w:rsidRPr="00DE13CF" w:rsidRDefault="00DE13CF" w:rsidP="00DE13C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line="240" w:lineRule="auto"/>
        <w:textAlignment w:val="baseline"/>
        <w:rPr>
          <w:rFonts w:ascii="Consolas" w:eastAsia="Times New Roman" w:hAnsi="Consolas" w:cs="Courier New"/>
          <w:sz w:val="17"/>
          <w:szCs w:val="17"/>
        </w:rPr>
      </w:pPr>
      <w:r w:rsidRPr="00DE13CF">
        <w:rPr>
          <w:rFonts w:ascii="Consolas" w:eastAsia="Times New Roman" w:hAnsi="Consolas" w:cs="Courier New"/>
          <w:sz w:val="17"/>
          <w:szCs w:val="17"/>
        </w:rPr>
        <w:t>10    20    30</w:t>
      </w:r>
    </w:p>
    <w:p w:rsidR="00DE13CF" w:rsidRPr="00DE13CF" w:rsidRDefault="00DE13CF" w:rsidP="00DE13C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line="240" w:lineRule="auto"/>
        <w:textAlignment w:val="baseline"/>
        <w:rPr>
          <w:rFonts w:ascii="Consolas" w:eastAsia="Times New Roman" w:hAnsi="Consolas" w:cs="Courier New"/>
          <w:sz w:val="17"/>
          <w:szCs w:val="17"/>
        </w:rPr>
      </w:pPr>
      <w:r w:rsidRPr="00DE13CF">
        <w:rPr>
          <w:rFonts w:ascii="Consolas" w:eastAsia="Times New Roman" w:hAnsi="Consolas" w:cs="Courier New"/>
          <w:sz w:val="17"/>
          <w:szCs w:val="17"/>
        </w:rPr>
        <w:t>10    20    30</w:t>
      </w:r>
    </w:p>
    <w:p w:rsidR="00DE13CF" w:rsidRPr="00DE13CF" w:rsidRDefault="00DE13CF" w:rsidP="00DE13C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line="240" w:lineRule="auto"/>
        <w:textAlignment w:val="baseline"/>
        <w:rPr>
          <w:rFonts w:ascii="Consolas" w:eastAsia="Times New Roman" w:hAnsi="Consolas" w:cs="Courier New"/>
          <w:sz w:val="17"/>
          <w:szCs w:val="17"/>
        </w:rPr>
      </w:pPr>
      <w:r w:rsidRPr="00DE13CF">
        <w:rPr>
          <w:rFonts w:ascii="Consolas" w:eastAsia="Times New Roman" w:hAnsi="Consolas" w:cs="Courier New"/>
          <w:sz w:val="17"/>
          <w:szCs w:val="17"/>
        </w:rPr>
        <w:t>10    20    30</w:t>
      </w:r>
    </w:p>
    <w:p w:rsidR="00DE13CF" w:rsidRPr="00DE13CF" w:rsidRDefault="00DE13CF" w:rsidP="00DE13CF">
      <w:pPr>
        <w:spacing w:after="115" w:line="240" w:lineRule="auto"/>
        <w:textAlignment w:val="baseline"/>
        <w:rPr>
          <w:rFonts w:ascii="Arial" w:eastAsia="Times New Roman" w:hAnsi="Arial" w:cs="Arial"/>
          <w:sz w:val="18"/>
          <w:szCs w:val="18"/>
        </w:rPr>
      </w:pPr>
      <w:r w:rsidRPr="00DE13CF">
        <w:rPr>
          <w:rFonts w:ascii="Arial" w:eastAsia="Times New Roman" w:hAnsi="Arial" w:cs="Arial"/>
          <w:sz w:val="18"/>
          <w:szCs w:val="18"/>
        </w:rPr>
        <w:t>In the above example we can see that ‘ob1’, ‘ob2’ and ‘ob3’ are three objects of the self referential structure ‘node’. And they are connected using their links in such a way that any of them can easily access each other’s data. This is the beauty of the self referential structures. The connections can be manipulated according to the requirements of the programmer.</w:t>
      </w:r>
    </w:p>
    <w:p w:rsidR="00DE13CF" w:rsidRPr="00DE13CF" w:rsidRDefault="00DE13CF" w:rsidP="00DE13CF">
      <w:pPr>
        <w:spacing w:after="0" w:line="240" w:lineRule="auto"/>
        <w:textAlignment w:val="baseline"/>
        <w:rPr>
          <w:rFonts w:ascii="Arial" w:eastAsia="Times New Roman" w:hAnsi="Arial" w:cs="Arial"/>
          <w:sz w:val="18"/>
          <w:szCs w:val="18"/>
        </w:rPr>
      </w:pPr>
      <w:r w:rsidRPr="00DE13CF">
        <w:rPr>
          <w:rFonts w:ascii="Arial" w:eastAsia="Times New Roman" w:hAnsi="Arial" w:cs="Arial"/>
          <w:b/>
          <w:bCs/>
          <w:sz w:val="18"/>
        </w:rPr>
        <w:t>Applications</w:t>
      </w:r>
      <w:proofErr w:type="gramStart"/>
      <w:r w:rsidRPr="00DE13CF">
        <w:rPr>
          <w:rFonts w:ascii="Arial" w:eastAsia="Times New Roman" w:hAnsi="Arial" w:cs="Arial"/>
          <w:b/>
          <w:bCs/>
          <w:sz w:val="18"/>
        </w:rPr>
        <w:t>:</w:t>
      </w:r>
      <w:proofErr w:type="gramEnd"/>
      <w:r w:rsidRPr="00DE13CF">
        <w:rPr>
          <w:rFonts w:ascii="Arial" w:eastAsia="Times New Roman" w:hAnsi="Arial" w:cs="Arial"/>
          <w:sz w:val="18"/>
          <w:szCs w:val="18"/>
        </w:rPr>
        <w:br/>
        <w:t>Self referential structures are very useful in creation of other complex data structures like:</w:t>
      </w:r>
    </w:p>
    <w:p w:rsidR="00DE13CF" w:rsidRPr="00DE13CF" w:rsidRDefault="003B3874" w:rsidP="00DE13CF">
      <w:pPr>
        <w:numPr>
          <w:ilvl w:val="0"/>
          <w:numId w:val="2"/>
        </w:numPr>
        <w:spacing w:after="0" w:line="240" w:lineRule="auto"/>
        <w:ind w:left="415"/>
        <w:textAlignment w:val="baseline"/>
        <w:rPr>
          <w:rFonts w:ascii="Arial" w:eastAsia="Times New Roman" w:hAnsi="Arial" w:cs="Arial"/>
          <w:sz w:val="18"/>
          <w:szCs w:val="18"/>
        </w:rPr>
      </w:pPr>
      <w:hyperlink r:id="rId10" w:tgtFrame="_blank" w:history="1">
        <w:r w:rsidR="00DE13CF" w:rsidRPr="00DE13CF">
          <w:rPr>
            <w:rFonts w:ascii="Arial" w:eastAsia="Times New Roman" w:hAnsi="Arial" w:cs="Arial"/>
            <w:color w:val="EC4E20"/>
            <w:sz w:val="18"/>
          </w:rPr>
          <w:t>Linked Lists</w:t>
        </w:r>
      </w:hyperlink>
    </w:p>
    <w:p w:rsidR="00DE13CF" w:rsidRPr="00DE13CF" w:rsidRDefault="003B3874" w:rsidP="00DE13CF">
      <w:pPr>
        <w:numPr>
          <w:ilvl w:val="0"/>
          <w:numId w:val="2"/>
        </w:numPr>
        <w:spacing w:after="0" w:line="240" w:lineRule="auto"/>
        <w:ind w:left="415"/>
        <w:textAlignment w:val="baseline"/>
        <w:rPr>
          <w:rFonts w:ascii="Arial" w:eastAsia="Times New Roman" w:hAnsi="Arial" w:cs="Arial"/>
          <w:sz w:val="18"/>
          <w:szCs w:val="18"/>
        </w:rPr>
      </w:pPr>
      <w:hyperlink r:id="rId11" w:tgtFrame="_blank" w:history="1">
        <w:r w:rsidR="00DE13CF" w:rsidRPr="00DE13CF">
          <w:rPr>
            <w:rFonts w:ascii="Arial" w:eastAsia="Times New Roman" w:hAnsi="Arial" w:cs="Arial"/>
            <w:color w:val="EC4E20"/>
            <w:sz w:val="18"/>
          </w:rPr>
          <w:t>Stacks</w:t>
        </w:r>
      </w:hyperlink>
    </w:p>
    <w:p w:rsidR="00DE13CF" w:rsidRPr="00DE13CF" w:rsidRDefault="003B3874" w:rsidP="00DE13CF">
      <w:pPr>
        <w:numPr>
          <w:ilvl w:val="0"/>
          <w:numId w:val="2"/>
        </w:numPr>
        <w:spacing w:after="0" w:line="240" w:lineRule="auto"/>
        <w:ind w:left="415"/>
        <w:textAlignment w:val="baseline"/>
        <w:rPr>
          <w:rFonts w:ascii="Arial" w:eastAsia="Times New Roman" w:hAnsi="Arial" w:cs="Arial"/>
          <w:sz w:val="18"/>
          <w:szCs w:val="18"/>
        </w:rPr>
      </w:pPr>
      <w:hyperlink r:id="rId12" w:tgtFrame="_blank" w:history="1">
        <w:r w:rsidR="00DE13CF" w:rsidRPr="00DE13CF">
          <w:rPr>
            <w:rFonts w:ascii="Arial" w:eastAsia="Times New Roman" w:hAnsi="Arial" w:cs="Arial"/>
            <w:color w:val="EC4E20"/>
            <w:sz w:val="18"/>
          </w:rPr>
          <w:t>Queues</w:t>
        </w:r>
      </w:hyperlink>
    </w:p>
    <w:p w:rsidR="00DE13CF" w:rsidRPr="00DE13CF" w:rsidRDefault="003B3874" w:rsidP="00DE13CF">
      <w:pPr>
        <w:numPr>
          <w:ilvl w:val="0"/>
          <w:numId w:val="2"/>
        </w:numPr>
        <w:spacing w:after="0" w:line="240" w:lineRule="auto"/>
        <w:ind w:left="415"/>
        <w:textAlignment w:val="baseline"/>
        <w:rPr>
          <w:rFonts w:ascii="Arial" w:eastAsia="Times New Roman" w:hAnsi="Arial" w:cs="Arial"/>
          <w:sz w:val="18"/>
          <w:szCs w:val="18"/>
        </w:rPr>
      </w:pPr>
      <w:hyperlink r:id="rId13" w:tgtFrame="_blank" w:history="1">
        <w:r w:rsidR="00DE13CF" w:rsidRPr="00DE13CF">
          <w:rPr>
            <w:rFonts w:ascii="Arial" w:eastAsia="Times New Roman" w:hAnsi="Arial" w:cs="Arial"/>
            <w:color w:val="EC4E20"/>
            <w:sz w:val="18"/>
          </w:rPr>
          <w:t>Trees</w:t>
        </w:r>
      </w:hyperlink>
    </w:p>
    <w:p w:rsidR="00DE13CF" w:rsidRPr="00DE13CF" w:rsidRDefault="003B3874" w:rsidP="00DE13CF">
      <w:pPr>
        <w:numPr>
          <w:ilvl w:val="0"/>
          <w:numId w:val="2"/>
        </w:numPr>
        <w:spacing w:after="0" w:line="240" w:lineRule="auto"/>
        <w:ind w:left="415"/>
        <w:textAlignment w:val="baseline"/>
        <w:rPr>
          <w:rFonts w:ascii="Arial" w:eastAsia="Times New Roman" w:hAnsi="Arial" w:cs="Arial"/>
          <w:sz w:val="18"/>
          <w:szCs w:val="18"/>
        </w:rPr>
      </w:pPr>
      <w:hyperlink r:id="rId14" w:tgtFrame="_blank" w:history="1">
        <w:r w:rsidR="00DE13CF" w:rsidRPr="00DE13CF">
          <w:rPr>
            <w:rFonts w:ascii="Arial" w:eastAsia="Times New Roman" w:hAnsi="Arial" w:cs="Arial"/>
            <w:color w:val="EC4E20"/>
            <w:sz w:val="18"/>
          </w:rPr>
          <w:t>Graphs</w:t>
        </w:r>
      </w:hyperlink>
      <w:r w:rsidR="00DE13CF" w:rsidRPr="00DE13CF">
        <w:rPr>
          <w:rFonts w:ascii="Arial" w:eastAsia="Times New Roman" w:hAnsi="Arial" w:cs="Arial"/>
          <w:sz w:val="18"/>
          <w:szCs w:val="18"/>
        </w:rPr>
        <w:t> etc</w:t>
      </w:r>
    </w:p>
    <w:p w:rsidR="00DE13CF" w:rsidRDefault="00DE13CF"/>
    <w:sectPr w:rsidR="00DE13CF" w:rsidSect="003B387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C96CCB"/>
    <w:multiLevelType w:val="multilevel"/>
    <w:tmpl w:val="CA64E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70B514E"/>
    <w:multiLevelType w:val="multilevel"/>
    <w:tmpl w:val="B1B89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2612F2"/>
    <w:rsid w:val="00237BB7"/>
    <w:rsid w:val="002612F2"/>
    <w:rsid w:val="003B3874"/>
    <w:rsid w:val="006D7477"/>
    <w:rsid w:val="00DE13CF"/>
    <w:rsid w:val="00E21A6C"/>
    <w:rsid w:val="00F41F9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3874"/>
  </w:style>
  <w:style w:type="paragraph" w:styleId="Heading1">
    <w:name w:val="heading 1"/>
    <w:basedOn w:val="Normal"/>
    <w:link w:val="Heading1Char"/>
    <w:uiPriority w:val="9"/>
    <w:qFormat/>
    <w:rsid w:val="002612F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2F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612F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612F2"/>
    <w:rPr>
      <w:b/>
      <w:bCs/>
    </w:rPr>
  </w:style>
  <w:style w:type="character" w:styleId="HTMLCode">
    <w:name w:val="HTML Code"/>
    <w:basedOn w:val="DefaultParagraphFont"/>
    <w:uiPriority w:val="99"/>
    <w:semiHidden/>
    <w:unhideWhenUsed/>
    <w:rsid w:val="002612F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61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12F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612F2"/>
    <w:rPr>
      <w:color w:val="0000FF"/>
      <w:u w:val="single"/>
    </w:rPr>
  </w:style>
  <w:style w:type="paragraph" w:styleId="BalloonText">
    <w:name w:val="Balloon Text"/>
    <w:basedOn w:val="Normal"/>
    <w:link w:val="BalloonTextChar"/>
    <w:uiPriority w:val="99"/>
    <w:semiHidden/>
    <w:unhideWhenUsed/>
    <w:rsid w:val="002612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2F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46038677">
      <w:bodyDiv w:val="1"/>
      <w:marLeft w:val="0"/>
      <w:marRight w:val="0"/>
      <w:marTop w:val="0"/>
      <w:marBottom w:val="0"/>
      <w:divBdr>
        <w:top w:val="none" w:sz="0" w:space="0" w:color="auto"/>
        <w:left w:val="none" w:sz="0" w:space="0" w:color="auto"/>
        <w:bottom w:val="none" w:sz="0" w:space="0" w:color="auto"/>
        <w:right w:val="none" w:sz="0" w:space="0" w:color="auto"/>
      </w:divBdr>
      <w:divsChild>
        <w:div w:id="1606763501">
          <w:marLeft w:val="0"/>
          <w:marRight w:val="0"/>
          <w:marTop w:val="0"/>
          <w:marBottom w:val="0"/>
          <w:divBdr>
            <w:top w:val="none" w:sz="0" w:space="0" w:color="auto"/>
            <w:left w:val="none" w:sz="0" w:space="0" w:color="auto"/>
            <w:bottom w:val="none" w:sz="0" w:space="0" w:color="auto"/>
            <w:right w:val="none" w:sz="0" w:space="0" w:color="auto"/>
          </w:divBdr>
          <w:divsChild>
            <w:div w:id="328875108">
              <w:marLeft w:val="0"/>
              <w:marRight w:val="0"/>
              <w:marTop w:val="0"/>
              <w:marBottom w:val="150"/>
              <w:divBdr>
                <w:top w:val="none" w:sz="0" w:space="0" w:color="auto"/>
                <w:left w:val="none" w:sz="0" w:space="0" w:color="auto"/>
                <w:bottom w:val="none" w:sz="0" w:space="0" w:color="auto"/>
                <w:right w:val="none" w:sz="0" w:space="0" w:color="auto"/>
              </w:divBdr>
              <w:divsChild>
                <w:div w:id="1357151000">
                  <w:marLeft w:val="0"/>
                  <w:marRight w:val="0"/>
                  <w:marTop w:val="0"/>
                  <w:marBottom w:val="0"/>
                  <w:divBdr>
                    <w:top w:val="none" w:sz="0" w:space="0" w:color="auto"/>
                    <w:left w:val="none" w:sz="0" w:space="0" w:color="auto"/>
                    <w:bottom w:val="none" w:sz="0" w:space="0" w:color="auto"/>
                    <w:right w:val="none" w:sz="0" w:space="0" w:color="auto"/>
                  </w:divBdr>
                  <w:divsChild>
                    <w:div w:id="1162116484">
                      <w:marLeft w:val="0"/>
                      <w:marRight w:val="0"/>
                      <w:marTop w:val="0"/>
                      <w:marBottom w:val="0"/>
                      <w:divBdr>
                        <w:top w:val="none" w:sz="0" w:space="0" w:color="auto"/>
                        <w:left w:val="none" w:sz="0" w:space="0" w:color="auto"/>
                        <w:bottom w:val="none" w:sz="0" w:space="0" w:color="auto"/>
                        <w:right w:val="none" w:sz="0" w:space="0" w:color="auto"/>
                      </w:divBdr>
                      <w:divsChild>
                        <w:div w:id="133790493">
                          <w:marLeft w:val="0"/>
                          <w:marRight w:val="0"/>
                          <w:marTop w:val="0"/>
                          <w:marBottom w:val="0"/>
                          <w:divBdr>
                            <w:top w:val="none" w:sz="0" w:space="0" w:color="auto"/>
                            <w:left w:val="none" w:sz="0" w:space="0" w:color="auto"/>
                            <w:bottom w:val="none" w:sz="0" w:space="0" w:color="auto"/>
                            <w:right w:val="none" w:sz="0" w:space="0" w:color="auto"/>
                          </w:divBdr>
                          <w:divsChild>
                            <w:div w:id="17885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073975">
                  <w:marLeft w:val="0"/>
                  <w:marRight w:val="0"/>
                  <w:marTop w:val="0"/>
                  <w:marBottom w:val="0"/>
                  <w:divBdr>
                    <w:top w:val="none" w:sz="0" w:space="0" w:color="auto"/>
                    <w:left w:val="none" w:sz="0" w:space="0" w:color="auto"/>
                    <w:bottom w:val="none" w:sz="0" w:space="0" w:color="auto"/>
                    <w:right w:val="none" w:sz="0" w:space="0" w:color="auto"/>
                  </w:divBdr>
                  <w:divsChild>
                    <w:div w:id="2016229576">
                      <w:marLeft w:val="0"/>
                      <w:marRight w:val="0"/>
                      <w:marTop w:val="0"/>
                      <w:marBottom w:val="0"/>
                      <w:divBdr>
                        <w:top w:val="none" w:sz="0" w:space="0" w:color="auto"/>
                        <w:left w:val="none" w:sz="0" w:space="0" w:color="auto"/>
                        <w:bottom w:val="none" w:sz="0" w:space="0" w:color="auto"/>
                        <w:right w:val="none" w:sz="0" w:space="0" w:color="auto"/>
                      </w:divBdr>
                      <w:divsChild>
                        <w:div w:id="364911444">
                          <w:marLeft w:val="0"/>
                          <w:marRight w:val="0"/>
                          <w:marTop w:val="0"/>
                          <w:marBottom w:val="0"/>
                          <w:divBdr>
                            <w:top w:val="none" w:sz="0" w:space="0" w:color="auto"/>
                            <w:left w:val="none" w:sz="0" w:space="0" w:color="auto"/>
                            <w:bottom w:val="none" w:sz="0" w:space="0" w:color="auto"/>
                            <w:right w:val="none" w:sz="0" w:space="0" w:color="auto"/>
                          </w:divBdr>
                          <w:divsChild>
                            <w:div w:id="52702748">
                              <w:marLeft w:val="0"/>
                              <w:marRight w:val="0"/>
                              <w:marTop w:val="0"/>
                              <w:marBottom w:val="0"/>
                              <w:divBdr>
                                <w:top w:val="none" w:sz="0" w:space="0" w:color="auto"/>
                                <w:left w:val="none" w:sz="0" w:space="0" w:color="auto"/>
                                <w:bottom w:val="none" w:sz="0" w:space="0" w:color="auto"/>
                                <w:right w:val="none" w:sz="0" w:space="0" w:color="auto"/>
                              </w:divBdr>
                            </w:div>
                            <w:div w:id="2125148813">
                              <w:marLeft w:val="0"/>
                              <w:marRight w:val="0"/>
                              <w:marTop w:val="0"/>
                              <w:marBottom w:val="0"/>
                              <w:divBdr>
                                <w:top w:val="none" w:sz="0" w:space="0" w:color="auto"/>
                                <w:left w:val="none" w:sz="0" w:space="0" w:color="auto"/>
                                <w:bottom w:val="none" w:sz="0" w:space="0" w:color="auto"/>
                                <w:right w:val="none" w:sz="0" w:space="0" w:color="auto"/>
                              </w:divBdr>
                            </w:div>
                            <w:div w:id="1790927365">
                              <w:marLeft w:val="0"/>
                              <w:marRight w:val="0"/>
                              <w:marTop w:val="0"/>
                              <w:marBottom w:val="0"/>
                              <w:divBdr>
                                <w:top w:val="none" w:sz="0" w:space="0" w:color="auto"/>
                                <w:left w:val="none" w:sz="0" w:space="0" w:color="auto"/>
                                <w:bottom w:val="none" w:sz="0" w:space="0" w:color="auto"/>
                                <w:right w:val="none" w:sz="0" w:space="0" w:color="auto"/>
                              </w:divBdr>
                            </w:div>
                            <w:div w:id="236282440">
                              <w:marLeft w:val="0"/>
                              <w:marRight w:val="0"/>
                              <w:marTop w:val="0"/>
                              <w:marBottom w:val="0"/>
                              <w:divBdr>
                                <w:top w:val="none" w:sz="0" w:space="0" w:color="auto"/>
                                <w:left w:val="none" w:sz="0" w:space="0" w:color="auto"/>
                                <w:bottom w:val="none" w:sz="0" w:space="0" w:color="auto"/>
                                <w:right w:val="none" w:sz="0" w:space="0" w:color="auto"/>
                              </w:divBdr>
                            </w:div>
                            <w:div w:id="334921714">
                              <w:marLeft w:val="0"/>
                              <w:marRight w:val="0"/>
                              <w:marTop w:val="0"/>
                              <w:marBottom w:val="0"/>
                              <w:divBdr>
                                <w:top w:val="none" w:sz="0" w:space="0" w:color="auto"/>
                                <w:left w:val="none" w:sz="0" w:space="0" w:color="auto"/>
                                <w:bottom w:val="none" w:sz="0" w:space="0" w:color="auto"/>
                                <w:right w:val="none" w:sz="0" w:space="0" w:color="auto"/>
                              </w:divBdr>
                            </w:div>
                            <w:div w:id="313724912">
                              <w:marLeft w:val="0"/>
                              <w:marRight w:val="0"/>
                              <w:marTop w:val="0"/>
                              <w:marBottom w:val="0"/>
                              <w:divBdr>
                                <w:top w:val="none" w:sz="0" w:space="0" w:color="auto"/>
                                <w:left w:val="none" w:sz="0" w:space="0" w:color="auto"/>
                                <w:bottom w:val="none" w:sz="0" w:space="0" w:color="auto"/>
                                <w:right w:val="none" w:sz="0" w:space="0" w:color="auto"/>
                              </w:divBdr>
                            </w:div>
                            <w:div w:id="1994485579">
                              <w:marLeft w:val="0"/>
                              <w:marRight w:val="0"/>
                              <w:marTop w:val="0"/>
                              <w:marBottom w:val="0"/>
                              <w:divBdr>
                                <w:top w:val="none" w:sz="0" w:space="0" w:color="auto"/>
                                <w:left w:val="none" w:sz="0" w:space="0" w:color="auto"/>
                                <w:bottom w:val="none" w:sz="0" w:space="0" w:color="auto"/>
                                <w:right w:val="none" w:sz="0" w:space="0" w:color="auto"/>
                              </w:divBdr>
                            </w:div>
                            <w:div w:id="68428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2176806">
          <w:marLeft w:val="0"/>
          <w:marRight w:val="0"/>
          <w:marTop w:val="0"/>
          <w:marBottom w:val="0"/>
          <w:divBdr>
            <w:top w:val="none" w:sz="0" w:space="0" w:color="auto"/>
            <w:left w:val="none" w:sz="0" w:space="0" w:color="auto"/>
            <w:bottom w:val="none" w:sz="0" w:space="0" w:color="auto"/>
            <w:right w:val="none" w:sz="0" w:space="0" w:color="auto"/>
          </w:divBdr>
          <w:divsChild>
            <w:div w:id="1759473222">
              <w:marLeft w:val="0"/>
              <w:marRight w:val="0"/>
              <w:marTop w:val="0"/>
              <w:marBottom w:val="150"/>
              <w:divBdr>
                <w:top w:val="none" w:sz="0" w:space="0" w:color="auto"/>
                <w:left w:val="none" w:sz="0" w:space="0" w:color="auto"/>
                <w:bottom w:val="none" w:sz="0" w:space="0" w:color="auto"/>
                <w:right w:val="none" w:sz="0" w:space="0" w:color="auto"/>
              </w:divBdr>
              <w:divsChild>
                <w:div w:id="1023675859">
                  <w:marLeft w:val="0"/>
                  <w:marRight w:val="0"/>
                  <w:marTop w:val="0"/>
                  <w:marBottom w:val="0"/>
                  <w:divBdr>
                    <w:top w:val="none" w:sz="0" w:space="0" w:color="auto"/>
                    <w:left w:val="none" w:sz="0" w:space="0" w:color="auto"/>
                    <w:bottom w:val="none" w:sz="0" w:space="0" w:color="auto"/>
                    <w:right w:val="none" w:sz="0" w:space="0" w:color="auto"/>
                  </w:divBdr>
                  <w:divsChild>
                    <w:div w:id="1616790327">
                      <w:marLeft w:val="0"/>
                      <w:marRight w:val="0"/>
                      <w:marTop w:val="0"/>
                      <w:marBottom w:val="0"/>
                      <w:divBdr>
                        <w:top w:val="none" w:sz="0" w:space="0" w:color="auto"/>
                        <w:left w:val="none" w:sz="0" w:space="0" w:color="auto"/>
                        <w:bottom w:val="none" w:sz="0" w:space="0" w:color="auto"/>
                        <w:right w:val="none" w:sz="0" w:space="0" w:color="auto"/>
                      </w:divBdr>
                      <w:divsChild>
                        <w:div w:id="318727234">
                          <w:marLeft w:val="0"/>
                          <w:marRight w:val="0"/>
                          <w:marTop w:val="0"/>
                          <w:marBottom w:val="0"/>
                          <w:divBdr>
                            <w:top w:val="none" w:sz="0" w:space="0" w:color="auto"/>
                            <w:left w:val="none" w:sz="0" w:space="0" w:color="auto"/>
                            <w:bottom w:val="none" w:sz="0" w:space="0" w:color="auto"/>
                            <w:right w:val="none" w:sz="0" w:space="0" w:color="auto"/>
                          </w:divBdr>
                          <w:divsChild>
                            <w:div w:id="196858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638595">
                  <w:marLeft w:val="0"/>
                  <w:marRight w:val="0"/>
                  <w:marTop w:val="0"/>
                  <w:marBottom w:val="0"/>
                  <w:divBdr>
                    <w:top w:val="none" w:sz="0" w:space="0" w:color="auto"/>
                    <w:left w:val="none" w:sz="0" w:space="0" w:color="auto"/>
                    <w:bottom w:val="none" w:sz="0" w:space="0" w:color="auto"/>
                    <w:right w:val="none" w:sz="0" w:space="0" w:color="auto"/>
                  </w:divBdr>
                  <w:divsChild>
                    <w:div w:id="1875655731">
                      <w:marLeft w:val="0"/>
                      <w:marRight w:val="0"/>
                      <w:marTop w:val="0"/>
                      <w:marBottom w:val="0"/>
                      <w:divBdr>
                        <w:top w:val="none" w:sz="0" w:space="0" w:color="auto"/>
                        <w:left w:val="none" w:sz="0" w:space="0" w:color="auto"/>
                        <w:bottom w:val="none" w:sz="0" w:space="0" w:color="auto"/>
                        <w:right w:val="none" w:sz="0" w:space="0" w:color="auto"/>
                      </w:divBdr>
                      <w:divsChild>
                        <w:div w:id="863831383">
                          <w:marLeft w:val="0"/>
                          <w:marRight w:val="0"/>
                          <w:marTop w:val="0"/>
                          <w:marBottom w:val="0"/>
                          <w:divBdr>
                            <w:top w:val="none" w:sz="0" w:space="0" w:color="auto"/>
                            <w:left w:val="none" w:sz="0" w:space="0" w:color="auto"/>
                            <w:bottom w:val="none" w:sz="0" w:space="0" w:color="auto"/>
                            <w:right w:val="none" w:sz="0" w:space="0" w:color="auto"/>
                          </w:divBdr>
                          <w:divsChild>
                            <w:div w:id="1429155234">
                              <w:marLeft w:val="0"/>
                              <w:marRight w:val="0"/>
                              <w:marTop w:val="0"/>
                              <w:marBottom w:val="0"/>
                              <w:divBdr>
                                <w:top w:val="none" w:sz="0" w:space="0" w:color="auto"/>
                                <w:left w:val="none" w:sz="0" w:space="0" w:color="auto"/>
                                <w:bottom w:val="none" w:sz="0" w:space="0" w:color="auto"/>
                                <w:right w:val="none" w:sz="0" w:space="0" w:color="auto"/>
                              </w:divBdr>
                            </w:div>
                            <w:div w:id="973370170">
                              <w:marLeft w:val="0"/>
                              <w:marRight w:val="0"/>
                              <w:marTop w:val="0"/>
                              <w:marBottom w:val="0"/>
                              <w:divBdr>
                                <w:top w:val="none" w:sz="0" w:space="0" w:color="auto"/>
                                <w:left w:val="none" w:sz="0" w:space="0" w:color="auto"/>
                                <w:bottom w:val="none" w:sz="0" w:space="0" w:color="auto"/>
                                <w:right w:val="none" w:sz="0" w:space="0" w:color="auto"/>
                              </w:divBdr>
                            </w:div>
                            <w:div w:id="257493569">
                              <w:marLeft w:val="0"/>
                              <w:marRight w:val="0"/>
                              <w:marTop w:val="0"/>
                              <w:marBottom w:val="0"/>
                              <w:divBdr>
                                <w:top w:val="none" w:sz="0" w:space="0" w:color="auto"/>
                                <w:left w:val="none" w:sz="0" w:space="0" w:color="auto"/>
                                <w:bottom w:val="none" w:sz="0" w:space="0" w:color="auto"/>
                                <w:right w:val="none" w:sz="0" w:space="0" w:color="auto"/>
                              </w:divBdr>
                            </w:div>
                            <w:div w:id="1717319083">
                              <w:marLeft w:val="0"/>
                              <w:marRight w:val="0"/>
                              <w:marTop w:val="0"/>
                              <w:marBottom w:val="0"/>
                              <w:divBdr>
                                <w:top w:val="none" w:sz="0" w:space="0" w:color="auto"/>
                                <w:left w:val="none" w:sz="0" w:space="0" w:color="auto"/>
                                <w:bottom w:val="none" w:sz="0" w:space="0" w:color="auto"/>
                                <w:right w:val="none" w:sz="0" w:space="0" w:color="auto"/>
                              </w:divBdr>
                            </w:div>
                            <w:div w:id="1882665583">
                              <w:marLeft w:val="0"/>
                              <w:marRight w:val="0"/>
                              <w:marTop w:val="0"/>
                              <w:marBottom w:val="0"/>
                              <w:divBdr>
                                <w:top w:val="none" w:sz="0" w:space="0" w:color="auto"/>
                                <w:left w:val="none" w:sz="0" w:space="0" w:color="auto"/>
                                <w:bottom w:val="none" w:sz="0" w:space="0" w:color="auto"/>
                                <w:right w:val="none" w:sz="0" w:space="0" w:color="auto"/>
                              </w:divBdr>
                            </w:div>
                            <w:div w:id="1828747403">
                              <w:marLeft w:val="0"/>
                              <w:marRight w:val="0"/>
                              <w:marTop w:val="0"/>
                              <w:marBottom w:val="0"/>
                              <w:divBdr>
                                <w:top w:val="none" w:sz="0" w:space="0" w:color="auto"/>
                                <w:left w:val="none" w:sz="0" w:space="0" w:color="auto"/>
                                <w:bottom w:val="none" w:sz="0" w:space="0" w:color="auto"/>
                                <w:right w:val="none" w:sz="0" w:space="0" w:color="auto"/>
                              </w:divBdr>
                            </w:div>
                            <w:div w:id="672341847">
                              <w:marLeft w:val="0"/>
                              <w:marRight w:val="0"/>
                              <w:marTop w:val="0"/>
                              <w:marBottom w:val="0"/>
                              <w:divBdr>
                                <w:top w:val="none" w:sz="0" w:space="0" w:color="auto"/>
                                <w:left w:val="none" w:sz="0" w:space="0" w:color="auto"/>
                                <w:bottom w:val="none" w:sz="0" w:space="0" w:color="auto"/>
                                <w:right w:val="none" w:sz="0" w:space="0" w:color="auto"/>
                              </w:divBdr>
                            </w:div>
                            <w:div w:id="1840733167">
                              <w:marLeft w:val="0"/>
                              <w:marRight w:val="0"/>
                              <w:marTop w:val="0"/>
                              <w:marBottom w:val="0"/>
                              <w:divBdr>
                                <w:top w:val="none" w:sz="0" w:space="0" w:color="auto"/>
                                <w:left w:val="none" w:sz="0" w:space="0" w:color="auto"/>
                                <w:bottom w:val="none" w:sz="0" w:space="0" w:color="auto"/>
                                <w:right w:val="none" w:sz="0" w:space="0" w:color="auto"/>
                              </w:divBdr>
                            </w:div>
                            <w:div w:id="265768494">
                              <w:marLeft w:val="0"/>
                              <w:marRight w:val="0"/>
                              <w:marTop w:val="0"/>
                              <w:marBottom w:val="0"/>
                              <w:divBdr>
                                <w:top w:val="none" w:sz="0" w:space="0" w:color="auto"/>
                                <w:left w:val="none" w:sz="0" w:space="0" w:color="auto"/>
                                <w:bottom w:val="none" w:sz="0" w:space="0" w:color="auto"/>
                                <w:right w:val="none" w:sz="0" w:space="0" w:color="auto"/>
                              </w:divBdr>
                            </w:div>
                            <w:div w:id="1493523420">
                              <w:marLeft w:val="0"/>
                              <w:marRight w:val="0"/>
                              <w:marTop w:val="0"/>
                              <w:marBottom w:val="0"/>
                              <w:divBdr>
                                <w:top w:val="none" w:sz="0" w:space="0" w:color="auto"/>
                                <w:left w:val="none" w:sz="0" w:space="0" w:color="auto"/>
                                <w:bottom w:val="none" w:sz="0" w:space="0" w:color="auto"/>
                                <w:right w:val="none" w:sz="0" w:space="0" w:color="auto"/>
                              </w:divBdr>
                            </w:div>
                            <w:div w:id="668753200">
                              <w:marLeft w:val="0"/>
                              <w:marRight w:val="0"/>
                              <w:marTop w:val="0"/>
                              <w:marBottom w:val="0"/>
                              <w:divBdr>
                                <w:top w:val="none" w:sz="0" w:space="0" w:color="auto"/>
                                <w:left w:val="none" w:sz="0" w:space="0" w:color="auto"/>
                                <w:bottom w:val="none" w:sz="0" w:space="0" w:color="auto"/>
                                <w:right w:val="none" w:sz="0" w:space="0" w:color="auto"/>
                              </w:divBdr>
                            </w:div>
                            <w:div w:id="285549833">
                              <w:marLeft w:val="0"/>
                              <w:marRight w:val="0"/>
                              <w:marTop w:val="0"/>
                              <w:marBottom w:val="0"/>
                              <w:divBdr>
                                <w:top w:val="none" w:sz="0" w:space="0" w:color="auto"/>
                                <w:left w:val="none" w:sz="0" w:space="0" w:color="auto"/>
                                <w:bottom w:val="none" w:sz="0" w:space="0" w:color="auto"/>
                                <w:right w:val="none" w:sz="0" w:space="0" w:color="auto"/>
                              </w:divBdr>
                            </w:div>
                            <w:div w:id="1274629101">
                              <w:marLeft w:val="0"/>
                              <w:marRight w:val="0"/>
                              <w:marTop w:val="0"/>
                              <w:marBottom w:val="0"/>
                              <w:divBdr>
                                <w:top w:val="none" w:sz="0" w:space="0" w:color="auto"/>
                                <w:left w:val="none" w:sz="0" w:space="0" w:color="auto"/>
                                <w:bottom w:val="none" w:sz="0" w:space="0" w:color="auto"/>
                                <w:right w:val="none" w:sz="0" w:space="0" w:color="auto"/>
                              </w:divBdr>
                            </w:div>
                            <w:div w:id="1800219295">
                              <w:marLeft w:val="0"/>
                              <w:marRight w:val="0"/>
                              <w:marTop w:val="0"/>
                              <w:marBottom w:val="0"/>
                              <w:divBdr>
                                <w:top w:val="none" w:sz="0" w:space="0" w:color="auto"/>
                                <w:left w:val="none" w:sz="0" w:space="0" w:color="auto"/>
                                <w:bottom w:val="none" w:sz="0" w:space="0" w:color="auto"/>
                                <w:right w:val="none" w:sz="0" w:space="0" w:color="auto"/>
                              </w:divBdr>
                            </w:div>
                            <w:div w:id="465048826">
                              <w:marLeft w:val="0"/>
                              <w:marRight w:val="0"/>
                              <w:marTop w:val="0"/>
                              <w:marBottom w:val="0"/>
                              <w:divBdr>
                                <w:top w:val="none" w:sz="0" w:space="0" w:color="auto"/>
                                <w:left w:val="none" w:sz="0" w:space="0" w:color="auto"/>
                                <w:bottom w:val="none" w:sz="0" w:space="0" w:color="auto"/>
                                <w:right w:val="none" w:sz="0" w:space="0" w:color="auto"/>
                              </w:divBdr>
                            </w:div>
                            <w:div w:id="1057167283">
                              <w:marLeft w:val="0"/>
                              <w:marRight w:val="0"/>
                              <w:marTop w:val="0"/>
                              <w:marBottom w:val="0"/>
                              <w:divBdr>
                                <w:top w:val="none" w:sz="0" w:space="0" w:color="auto"/>
                                <w:left w:val="none" w:sz="0" w:space="0" w:color="auto"/>
                                <w:bottom w:val="none" w:sz="0" w:space="0" w:color="auto"/>
                                <w:right w:val="none" w:sz="0" w:space="0" w:color="auto"/>
                              </w:divBdr>
                            </w:div>
                            <w:div w:id="100250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914833">
          <w:marLeft w:val="0"/>
          <w:marRight w:val="0"/>
          <w:marTop w:val="0"/>
          <w:marBottom w:val="0"/>
          <w:divBdr>
            <w:top w:val="none" w:sz="0" w:space="0" w:color="auto"/>
            <w:left w:val="none" w:sz="0" w:space="0" w:color="auto"/>
            <w:bottom w:val="none" w:sz="0" w:space="0" w:color="auto"/>
            <w:right w:val="none" w:sz="0" w:space="0" w:color="auto"/>
          </w:divBdr>
          <w:divsChild>
            <w:div w:id="386951068">
              <w:marLeft w:val="0"/>
              <w:marRight w:val="0"/>
              <w:marTop w:val="0"/>
              <w:marBottom w:val="150"/>
              <w:divBdr>
                <w:top w:val="none" w:sz="0" w:space="0" w:color="auto"/>
                <w:left w:val="none" w:sz="0" w:space="0" w:color="auto"/>
                <w:bottom w:val="none" w:sz="0" w:space="0" w:color="auto"/>
                <w:right w:val="none" w:sz="0" w:space="0" w:color="auto"/>
              </w:divBdr>
              <w:divsChild>
                <w:div w:id="2094693346">
                  <w:marLeft w:val="0"/>
                  <w:marRight w:val="0"/>
                  <w:marTop w:val="0"/>
                  <w:marBottom w:val="0"/>
                  <w:divBdr>
                    <w:top w:val="none" w:sz="0" w:space="0" w:color="auto"/>
                    <w:left w:val="none" w:sz="0" w:space="0" w:color="auto"/>
                    <w:bottom w:val="none" w:sz="0" w:space="0" w:color="auto"/>
                    <w:right w:val="none" w:sz="0" w:space="0" w:color="auto"/>
                  </w:divBdr>
                  <w:divsChild>
                    <w:div w:id="164054761">
                      <w:marLeft w:val="0"/>
                      <w:marRight w:val="0"/>
                      <w:marTop w:val="0"/>
                      <w:marBottom w:val="0"/>
                      <w:divBdr>
                        <w:top w:val="none" w:sz="0" w:space="0" w:color="auto"/>
                        <w:left w:val="none" w:sz="0" w:space="0" w:color="auto"/>
                        <w:bottom w:val="none" w:sz="0" w:space="0" w:color="auto"/>
                        <w:right w:val="none" w:sz="0" w:space="0" w:color="auto"/>
                      </w:divBdr>
                      <w:divsChild>
                        <w:div w:id="152451747">
                          <w:marLeft w:val="0"/>
                          <w:marRight w:val="0"/>
                          <w:marTop w:val="0"/>
                          <w:marBottom w:val="0"/>
                          <w:divBdr>
                            <w:top w:val="none" w:sz="0" w:space="0" w:color="auto"/>
                            <w:left w:val="none" w:sz="0" w:space="0" w:color="auto"/>
                            <w:bottom w:val="none" w:sz="0" w:space="0" w:color="auto"/>
                            <w:right w:val="none" w:sz="0" w:space="0" w:color="auto"/>
                          </w:divBdr>
                          <w:divsChild>
                            <w:div w:id="55837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987861">
                  <w:marLeft w:val="0"/>
                  <w:marRight w:val="0"/>
                  <w:marTop w:val="0"/>
                  <w:marBottom w:val="0"/>
                  <w:divBdr>
                    <w:top w:val="none" w:sz="0" w:space="0" w:color="auto"/>
                    <w:left w:val="none" w:sz="0" w:space="0" w:color="auto"/>
                    <w:bottom w:val="none" w:sz="0" w:space="0" w:color="auto"/>
                    <w:right w:val="none" w:sz="0" w:space="0" w:color="auto"/>
                  </w:divBdr>
                  <w:divsChild>
                    <w:div w:id="1254701685">
                      <w:marLeft w:val="0"/>
                      <w:marRight w:val="0"/>
                      <w:marTop w:val="0"/>
                      <w:marBottom w:val="0"/>
                      <w:divBdr>
                        <w:top w:val="none" w:sz="0" w:space="0" w:color="auto"/>
                        <w:left w:val="none" w:sz="0" w:space="0" w:color="auto"/>
                        <w:bottom w:val="none" w:sz="0" w:space="0" w:color="auto"/>
                        <w:right w:val="none" w:sz="0" w:space="0" w:color="auto"/>
                      </w:divBdr>
                      <w:divsChild>
                        <w:div w:id="1052997786">
                          <w:marLeft w:val="0"/>
                          <w:marRight w:val="0"/>
                          <w:marTop w:val="0"/>
                          <w:marBottom w:val="0"/>
                          <w:divBdr>
                            <w:top w:val="none" w:sz="0" w:space="0" w:color="auto"/>
                            <w:left w:val="none" w:sz="0" w:space="0" w:color="auto"/>
                            <w:bottom w:val="none" w:sz="0" w:space="0" w:color="auto"/>
                            <w:right w:val="none" w:sz="0" w:space="0" w:color="auto"/>
                          </w:divBdr>
                          <w:divsChild>
                            <w:div w:id="1240940271">
                              <w:marLeft w:val="0"/>
                              <w:marRight w:val="0"/>
                              <w:marTop w:val="0"/>
                              <w:marBottom w:val="0"/>
                              <w:divBdr>
                                <w:top w:val="none" w:sz="0" w:space="0" w:color="auto"/>
                                <w:left w:val="none" w:sz="0" w:space="0" w:color="auto"/>
                                <w:bottom w:val="none" w:sz="0" w:space="0" w:color="auto"/>
                                <w:right w:val="none" w:sz="0" w:space="0" w:color="auto"/>
                              </w:divBdr>
                            </w:div>
                            <w:div w:id="1701979568">
                              <w:marLeft w:val="0"/>
                              <w:marRight w:val="0"/>
                              <w:marTop w:val="0"/>
                              <w:marBottom w:val="0"/>
                              <w:divBdr>
                                <w:top w:val="none" w:sz="0" w:space="0" w:color="auto"/>
                                <w:left w:val="none" w:sz="0" w:space="0" w:color="auto"/>
                                <w:bottom w:val="none" w:sz="0" w:space="0" w:color="auto"/>
                                <w:right w:val="none" w:sz="0" w:space="0" w:color="auto"/>
                              </w:divBdr>
                            </w:div>
                            <w:div w:id="1995449468">
                              <w:marLeft w:val="0"/>
                              <w:marRight w:val="0"/>
                              <w:marTop w:val="0"/>
                              <w:marBottom w:val="0"/>
                              <w:divBdr>
                                <w:top w:val="none" w:sz="0" w:space="0" w:color="auto"/>
                                <w:left w:val="none" w:sz="0" w:space="0" w:color="auto"/>
                                <w:bottom w:val="none" w:sz="0" w:space="0" w:color="auto"/>
                                <w:right w:val="none" w:sz="0" w:space="0" w:color="auto"/>
                              </w:divBdr>
                            </w:div>
                            <w:div w:id="931662413">
                              <w:marLeft w:val="0"/>
                              <w:marRight w:val="0"/>
                              <w:marTop w:val="0"/>
                              <w:marBottom w:val="0"/>
                              <w:divBdr>
                                <w:top w:val="none" w:sz="0" w:space="0" w:color="auto"/>
                                <w:left w:val="none" w:sz="0" w:space="0" w:color="auto"/>
                                <w:bottom w:val="none" w:sz="0" w:space="0" w:color="auto"/>
                                <w:right w:val="none" w:sz="0" w:space="0" w:color="auto"/>
                              </w:divBdr>
                            </w:div>
                            <w:div w:id="73590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2942593">
          <w:marLeft w:val="0"/>
          <w:marRight w:val="0"/>
          <w:marTop w:val="0"/>
          <w:marBottom w:val="0"/>
          <w:divBdr>
            <w:top w:val="none" w:sz="0" w:space="0" w:color="auto"/>
            <w:left w:val="none" w:sz="0" w:space="0" w:color="auto"/>
            <w:bottom w:val="none" w:sz="0" w:space="0" w:color="auto"/>
            <w:right w:val="none" w:sz="0" w:space="0" w:color="auto"/>
          </w:divBdr>
          <w:divsChild>
            <w:div w:id="1623227703">
              <w:marLeft w:val="0"/>
              <w:marRight w:val="0"/>
              <w:marTop w:val="0"/>
              <w:marBottom w:val="150"/>
              <w:divBdr>
                <w:top w:val="none" w:sz="0" w:space="0" w:color="auto"/>
                <w:left w:val="none" w:sz="0" w:space="0" w:color="auto"/>
                <w:bottom w:val="none" w:sz="0" w:space="0" w:color="auto"/>
                <w:right w:val="none" w:sz="0" w:space="0" w:color="auto"/>
              </w:divBdr>
              <w:divsChild>
                <w:div w:id="655181489">
                  <w:marLeft w:val="0"/>
                  <w:marRight w:val="0"/>
                  <w:marTop w:val="0"/>
                  <w:marBottom w:val="0"/>
                  <w:divBdr>
                    <w:top w:val="none" w:sz="0" w:space="0" w:color="auto"/>
                    <w:left w:val="none" w:sz="0" w:space="0" w:color="auto"/>
                    <w:bottom w:val="none" w:sz="0" w:space="0" w:color="auto"/>
                    <w:right w:val="none" w:sz="0" w:space="0" w:color="auto"/>
                  </w:divBdr>
                  <w:divsChild>
                    <w:div w:id="172258620">
                      <w:marLeft w:val="0"/>
                      <w:marRight w:val="0"/>
                      <w:marTop w:val="0"/>
                      <w:marBottom w:val="0"/>
                      <w:divBdr>
                        <w:top w:val="none" w:sz="0" w:space="0" w:color="auto"/>
                        <w:left w:val="none" w:sz="0" w:space="0" w:color="auto"/>
                        <w:bottom w:val="none" w:sz="0" w:space="0" w:color="auto"/>
                        <w:right w:val="none" w:sz="0" w:space="0" w:color="auto"/>
                      </w:divBdr>
                      <w:divsChild>
                        <w:div w:id="1241714943">
                          <w:marLeft w:val="0"/>
                          <w:marRight w:val="0"/>
                          <w:marTop w:val="0"/>
                          <w:marBottom w:val="0"/>
                          <w:divBdr>
                            <w:top w:val="none" w:sz="0" w:space="0" w:color="auto"/>
                            <w:left w:val="none" w:sz="0" w:space="0" w:color="auto"/>
                            <w:bottom w:val="none" w:sz="0" w:space="0" w:color="auto"/>
                            <w:right w:val="none" w:sz="0" w:space="0" w:color="auto"/>
                          </w:divBdr>
                          <w:divsChild>
                            <w:div w:id="21890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011554">
                  <w:marLeft w:val="0"/>
                  <w:marRight w:val="0"/>
                  <w:marTop w:val="0"/>
                  <w:marBottom w:val="0"/>
                  <w:divBdr>
                    <w:top w:val="none" w:sz="0" w:space="0" w:color="auto"/>
                    <w:left w:val="none" w:sz="0" w:space="0" w:color="auto"/>
                    <w:bottom w:val="none" w:sz="0" w:space="0" w:color="auto"/>
                    <w:right w:val="none" w:sz="0" w:space="0" w:color="auto"/>
                  </w:divBdr>
                  <w:divsChild>
                    <w:div w:id="1754742004">
                      <w:marLeft w:val="0"/>
                      <w:marRight w:val="0"/>
                      <w:marTop w:val="0"/>
                      <w:marBottom w:val="0"/>
                      <w:divBdr>
                        <w:top w:val="none" w:sz="0" w:space="0" w:color="auto"/>
                        <w:left w:val="none" w:sz="0" w:space="0" w:color="auto"/>
                        <w:bottom w:val="none" w:sz="0" w:space="0" w:color="auto"/>
                        <w:right w:val="none" w:sz="0" w:space="0" w:color="auto"/>
                      </w:divBdr>
                      <w:divsChild>
                        <w:div w:id="195780387">
                          <w:marLeft w:val="0"/>
                          <w:marRight w:val="0"/>
                          <w:marTop w:val="0"/>
                          <w:marBottom w:val="0"/>
                          <w:divBdr>
                            <w:top w:val="none" w:sz="0" w:space="0" w:color="auto"/>
                            <w:left w:val="none" w:sz="0" w:space="0" w:color="auto"/>
                            <w:bottom w:val="none" w:sz="0" w:space="0" w:color="auto"/>
                            <w:right w:val="none" w:sz="0" w:space="0" w:color="auto"/>
                          </w:divBdr>
                          <w:divsChild>
                            <w:div w:id="175729883">
                              <w:marLeft w:val="0"/>
                              <w:marRight w:val="0"/>
                              <w:marTop w:val="0"/>
                              <w:marBottom w:val="0"/>
                              <w:divBdr>
                                <w:top w:val="none" w:sz="0" w:space="0" w:color="auto"/>
                                <w:left w:val="none" w:sz="0" w:space="0" w:color="auto"/>
                                <w:bottom w:val="none" w:sz="0" w:space="0" w:color="auto"/>
                                <w:right w:val="none" w:sz="0" w:space="0" w:color="auto"/>
                              </w:divBdr>
                            </w:div>
                            <w:div w:id="1088618696">
                              <w:marLeft w:val="0"/>
                              <w:marRight w:val="0"/>
                              <w:marTop w:val="0"/>
                              <w:marBottom w:val="0"/>
                              <w:divBdr>
                                <w:top w:val="none" w:sz="0" w:space="0" w:color="auto"/>
                                <w:left w:val="none" w:sz="0" w:space="0" w:color="auto"/>
                                <w:bottom w:val="none" w:sz="0" w:space="0" w:color="auto"/>
                                <w:right w:val="none" w:sz="0" w:space="0" w:color="auto"/>
                              </w:divBdr>
                            </w:div>
                            <w:div w:id="125314303">
                              <w:marLeft w:val="0"/>
                              <w:marRight w:val="0"/>
                              <w:marTop w:val="0"/>
                              <w:marBottom w:val="0"/>
                              <w:divBdr>
                                <w:top w:val="none" w:sz="0" w:space="0" w:color="auto"/>
                                <w:left w:val="none" w:sz="0" w:space="0" w:color="auto"/>
                                <w:bottom w:val="none" w:sz="0" w:space="0" w:color="auto"/>
                                <w:right w:val="none" w:sz="0" w:space="0" w:color="auto"/>
                              </w:divBdr>
                            </w:div>
                            <w:div w:id="1789860573">
                              <w:marLeft w:val="0"/>
                              <w:marRight w:val="0"/>
                              <w:marTop w:val="0"/>
                              <w:marBottom w:val="0"/>
                              <w:divBdr>
                                <w:top w:val="none" w:sz="0" w:space="0" w:color="auto"/>
                                <w:left w:val="none" w:sz="0" w:space="0" w:color="auto"/>
                                <w:bottom w:val="none" w:sz="0" w:space="0" w:color="auto"/>
                                <w:right w:val="none" w:sz="0" w:space="0" w:color="auto"/>
                              </w:divBdr>
                            </w:div>
                            <w:div w:id="844323226">
                              <w:marLeft w:val="0"/>
                              <w:marRight w:val="0"/>
                              <w:marTop w:val="0"/>
                              <w:marBottom w:val="0"/>
                              <w:divBdr>
                                <w:top w:val="none" w:sz="0" w:space="0" w:color="auto"/>
                                <w:left w:val="none" w:sz="0" w:space="0" w:color="auto"/>
                                <w:bottom w:val="none" w:sz="0" w:space="0" w:color="auto"/>
                                <w:right w:val="none" w:sz="0" w:space="0" w:color="auto"/>
                              </w:divBdr>
                            </w:div>
                            <w:div w:id="95758105">
                              <w:marLeft w:val="0"/>
                              <w:marRight w:val="0"/>
                              <w:marTop w:val="0"/>
                              <w:marBottom w:val="0"/>
                              <w:divBdr>
                                <w:top w:val="none" w:sz="0" w:space="0" w:color="auto"/>
                                <w:left w:val="none" w:sz="0" w:space="0" w:color="auto"/>
                                <w:bottom w:val="none" w:sz="0" w:space="0" w:color="auto"/>
                                <w:right w:val="none" w:sz="0" w:space="0" w:color="auto"/>
                              </w:divBdr>
                            </w:div>
                            <w:div w:id="101538346">
                              <w:marLeft w:val="0"/>
                              <w:marRight w:val="0"/>
                              <w:marTop w:val="0"/>
                              <w:marBottom w:val="0"/>
                              <w:divBdr>
                                <w:top w:val="none" w:sz="0" w:space="0" w:color="auto"/>
                                <w:left w:val="none" w:sz="0" w:space="0" w:color="auto"/>
                                <w:bottom w:val="none" w:sz="0" w:space="0" w:color="auto"/>
                                <w:right w:val="none" w:sz="0" w:space="0" w:color="auto"/>
                              </w:divBdr>
                            </w:div>
                            <w:div w:id="415326141">
                              <w:marLeft w:val="0"/>
                              <w:marRight w:val="0"/>
                              <w:marTop w:val="0"/>
                              <w:marBottom w:val="0"/>
                              <w:divBdr>
                                <w:top w:val="none" w:sz="0" w:space="0" w:color="auto"/>
                                <w:left w:val="none" w:sz="0" w:space="0" w:color="auto"/>
                                <w:bottom w:val="none" w:sz="0" w:space="0" w:color="auto"/>
                                <w:right w:val="none" w:sz="0" w:space="0" w:color="auto"/>
                              </w:divBdr>
                            </w:div>
                            <w:div w:id="70935302">
                              <w:marLeft w:val="0"/>
                              <w:marRight w:val="0"/>
                              <w:marTop w:val="0"/>
                              <w:marBottom w:val="0"/>
                              <w:divBdr>
                                <w:top w:val="none" w:sz="0" w:space="0" w:color="auto"/>
                                <w:left w:val="none" w:sz="0" w:space="0" w:color="auto"/>
                                <w:bottom w:val="none" w:sz="0" w:space="0" w:color="auto"/>
                                <w:right w:val="none" w:sz="0" w:space="0" w:color="auto"/>
                              </w:divBdr>
                            </w:div>
                            <w:div w:id="1917352416">
                              <w:marLeft w:val="0"/>
                              <w:marRight w:val="0"/>
                              <w:marTop w:val="0"/>
                              <w:marBottom w:val="0"/>
                              <w:divBdr>
                                <w:top w:val="none" w:sz="0" w:space="0" w:color="auto"/>
                                <w:left w:val="none" w:sz="0" w:space="0" w:color="auto"/>
                                <w:bottom w:val="none" w:sz="0" w:space="0" w:color="auto"/>
                                <w:right w:val="none" w:sz="0" w:space="0" w:color="auto"/>
                              </w:divBdr>
                            </w:div>
                            <w:div w:id="56664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706126">
          <w:marLeft w:val="0"/>
          <w:marRight w:val="0"/>
          <w:marTop w:val="0"/>
          <w:marBottom w:val="150"/>
          <w:divBdr>
            <w:top w:val="none" w:sz="0" w:space="0" w:color="auto"/>
            <w:left w:val="none" w:sz="0" w:space="0" w:color="auto"/>
            <w:bottom w:val="none" w:sz="0" w:space="0" w:color="auto"/>
            <w:right w:val="none" w:sz="0" w:space="0" w:color="auto"/>
          </w:divBdr>
          <w:divsChild>
            <w:div w:id="88041101">
              <w:marLeft w:val="0"/>
              <w:marRight w:val="0"/>
              <w:marTop w:val="0"/>
              <w:marBottom w:val="0"/>
              <w:divBdr>
                <w:top w:val="none" w:sz="0" w:space="0" w:color="auto"/>
                <w:left w:val="none" w:sz="0" w:space="0" w:color="auto"/>
                <w:bottom w:val="none" w:sz="0" w:space="0" w:color="auto"/>
                <w:right w:val="none" w:sz="0" w:space="0" w:color="auto"/>
              </w:divBdr>
              <w:divsChild>
                <w:div w:id="864098466">
                  <w:marLeft w:val="0"/>
                  <w:marRight w:val="0"/>
                  <w:marTop w:val="0"/>
                  <w:marBottom w:val="0"/>
                  <w:divBdr>
                    <w:top w:val="none" w:sz="0" w:space="0" w:color="auto"/>
                    <w:left w:val="none" w:sz="0" w:space="0" w:color="auto"/>
                    <w:bottom w:val="none" w:sz="0" w:space="0" w:color="auto"/>
                    <w:right w:val="none" w:sz="0" w:space="0" w:color="auto"/>
                  </w:divBdr>
                  <w:divsChild>
                    <w:div w:id="2061858682">
                      <w:marLeft w:val="0"/>
                      <w:marRight w:val="0"/>
                      <w:marTop w:val="0"/>
                      <w:marBottom w:val="0"/>
                      <w:divBdr>
                        <w:top w:val="none" w:sz="0" w:space="0" w:color="auto"/>
                        <w:left w:val="none" w:sz="0" w:space="0" w:color="auto"/>
                        <w:bottom w:val="none" w:sz="0" w:space="0" w:color="auto"/>
                        <w:right w:val="none" w:sz="0" w:space="0" w:color="auto"/>
                      </w:divBdr>
                      <w:divsChild>
                        <w:div w:id="131669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793955">
              <w:marLeft w:val="0"/>
              <w:marRight w:val="0"/>
              <w:marTop w:val="0"/>
              <w:marBottom w:val="0"/>
              <w:divBdr>
                <w:top w:val="none" w:sz="0" w:space="0" w:color="auto"/>
                <w:left w:val="none" w:sz="0" w:space="0" w:color="auto"/>
                <w:bottom w:val="none" w:sz="0" w:space="0" w:color="auto"/>
                <w:right w:val="none" w:sz="0" w:space="0" w:color="auto"/>
              </w:divBdr>
              <w:divsChild>
                <w:div w:id="2089575089">
                  <w:marLeft w:val="0"/>
                  <w:marRight w:val="0"/>
                  <w:marTop w:val="0"/>
                  <w:marBottom w:val="0"/>
                  <w:divBdr>
                    <w:top w:val="none" w:sz="0" w:space="0" w:color="auto"/>
                    <w:left w:val="none" w:sz="0" w:space="0" w:color="auto"/>
                    <w:bottom w:val="none" w:sz="0" w:space="0" w:color="auto"/>
                    <w:right w:val="none" w:sz="0" w:space="0" w:color="auto"/>
                  </w:divBdr>
                  <w:divsChild>
                    <w:div w:id="438989381">
                      <w:marLeft w:val="0"/>
                      <w:marRight w:val="0"/>
                      <w:marTop w:val="0"/>
                      <w:marBottom w:val="0"/>
                      <w:divBdr>
                        <w:top w:val="none" w:sz="0" w:space="0" w:color="auto"/>
                        <w:left w:val="none" w:sz="0" w:space="0" w:color="auto"/>
                        <w:bottom w:val="none" w:sz="0" w:space="0" w:color="auto"/>
                        <w:right w:val="none" w:sz="0" w:space="0" w:color="auto"/>
                      </w:divBdr>
                      <w:divsChild>
                        <w:div w:id="1483236450">
                          <w:marLeft w:val="0"/>
                          <w:marRight w:val="0"/>
                          <w:marTop w:val="0"/>
                          <w:marBottom w:val="0"/>
                          <w:divBdr>
                            <w:top w:val="none" w:sz="0" w:space="0" w:color="auto"/>
                            <w:left w:val="none" w:sz="0" w:space="0" w:color="auto"/>
                            <w:bottom w:val="none" w:sz="0" w:space="0" w:color="auto"/>
                            <w:right w:val="none" w:sz="0" w:space="0" w:color="auto"/>
                          </w:divBdr>
                        </w:div>
                        <w:div w:id="615673989">
                          <w:marLeft w:val="0"/>
                          <w:marRight w:val="0"/>
                          <w:marTop w:val="0"/>
                          <w:marBottom w:val="0"/>
                          <w:divBdr>
                            <w:top w:val="none" w:sz="0" w:space="0" w:color="auto"/>
                            <w:left w:val="none" w:sz="0" w:space="0" w:color="auto"/>
                            <w:bottom w:val="none" w:sz="0" w:space="0" w:color="auto"/>
                            <w:right w:val="none" w:sz="0" w:space="0" w:color="auto"/>
                          </w:divBdr>
                        </w:div>
                        <w:div w:id="1082801784">
                          <w:marLeft w:val="0"/>
                          <w:marRight w:val="0"/>
                          <w:marTop w:val="0"/>
                          <w:marBottom w:val="0"/>
                          <w:divBdr>
                            <w:top w:val="none" w:sz="0" w:space="0" w:color="auto"/>
                            <w:left w:val="none" w:sz="0" w:space="0" w:color="auto"/>
                            <w:bottom w:val="none" w:sz="0" w:space="0" w:color="auto"/>
                            <w:right w:val="none" w:sz="0" w:space="0" w:color="auto"/>
                          </w:divBdr>
                        </w:div>
                        <w:div w:id="263804492">
                          <w:marLeft w:val="0"/>
                          <w:marRight w:val="0"/>
                          <w:marTop w:val="0"/>
                          <w:marBottom w:val="0"/>
                          <w:divBdr>
                            <w:top w:val="none" w:sz="0" w:space="0" w:color="auto"/>
                            <w:left w:val="none" w:sz="0" w:space="0" w:color="auto"/>
                            <w:bottom w:val="none" w:sz="0" w:space="0" w:color="auto"/>
                            <w:right w:val="none" w:sz="0" w:space="0" w:color="auto"/>
                          </w:divBdr>
                        </w:div>
                        <w:div w:id="1438335331">
                          <w:marLeft w:val="0"/>
                          <w:marRight w:val="0"/>
                          <w:marTop w:val="0"/>
                          <w:marBottom w:val="0"/>
                          <w:divBdr>
                            <w:top w:val="none" w:sz="0" w:space="0" w:color="auto"/>
                            <w:left w:val="none" w:sz="0" w:space="0" w:color="auto"/>
                            <w:bottom w:val="none" w:sz="0" w:space="0" w:color="auto"/>
                            <w:right w:val="none" w:sz="0" w:space="0" w:color="auto"/>
                          </w:divBdr>
                        </w:div>
                        <w:div w:id="362172206">
                          <w:marLeft w:val="0"/>
                          <w:marRight w:val="0"/>
                          <w:marTop w:val="0"/>
                          <w:marBottom w:val="0"/>
                          <w:divBdr>
                            <w:top w:val="none" w:sz="0" w:space="0" w:color="auto"/>
                            <w:left w:val="none" w:sz="0" w:space="0" w:color="auto"/>
                            <w:bottom w:val="none" w:sz="0" w:space="0" w:color="auto"/>
                            <w:right w:val="none" w:sz="0" w:space="0" w:color="auto"/>
                          </w:divBdr>
                        </w:div>
                        <w:div w:id="948438128">
                          <w:marLeft w:val="0"/>
                          <w:marRight w:val="0"/>
                          <w:marTop w:val="0"/>
                          <w:marBottom w:val="0"/>
                          <w:divBdr>
                            <w:top w:val="none" w:sz="0" w:space="0" w:color="auto"/>
                            <w:left w:val="none" w:sz="0" w:space="0" w:color="auto"/>
                            <w:bottom w:val="none" w:sz="0" w:space="0" w:color="auto"/>
                            <w:right w:val="none" w:sz="0" w:space="0" w:color="auto"/>
                          </w:divBdr>
                        </w:div>
                        <w:div w:id="1172112515">
                          <w:marLeft w:val="0"/>
                          <w:marRight w:val="0"/>
                          <w:marTop w:val="0"/>
                          <w:marBottom w:val="0"/>
                          <w:divBdr>
                            <w:top w:val="none" w:sz="0" w:space="0" w:color="auto"/>
                            <w:left w:val="none" w:sz="0" w:space="0" w:color="auto"/>
                            <w:bottom w:val="none" w:sz="0" w:space="0" w:color="auto"/>
                            <w:right w:val="none" w:sz="0" w:space="0" w:color="auto"/>
                          </w:divBdr>
                        </w:div>
                        <w:div w:id="349531043">
                          <w:marLeft w:val="0"/>
                          <w:marRight w:val="0"/>
                          <w:marTop w:val="0"/>
                          <w:marBottom w:val="0"/>
                          <w:divBdr>
                            <w:top w:val="none" w:sz="0" w:space="0" w:color="auto"/>
                            <w:left w:val="none" w:sz="0" w:space="0" w:color="auto"/>
                            <w:bottom w:val="none" w:sz="0" w:space="0" w:color="auto"/>
                            <w:right w:val="none" w:sz="0" w:space="0" w:color="auto"/>
                          </w:divBdr>
                        </w:div>
                        <w:div w:id="1960601962">
                          <w:marLeft w:val="0"/>
                          <w:marRight w:val="0"/>
                          <w:marTop w:val="0"/>
                          <w:marBottom w:val="0"/>
                          <w:divBdr>
                            <w:top w:val="none" w:sz="0" w:space="0" w:color="auto"/>
                            <w:left w:val="none" w:sz="0" w:space="0" w:color="auto"/>
                            <w:bottom w:val="none" w:sz="0" w:space="0" w:color="auto"/>
                            <w:right w:val="none" w:sz="0" w:space="0" w:color="auto"/>
                          </w:divBdr>
                        </w:div>
                        <w:div w:id="904989539">
                          <w:marLeft w:val="0"/>
                          <w:marRight w:val="0"/>
                          <w:marTop w:val="0"/>
                          <w:marBottom w:val="0"/>
                          <w:divBdr>
                            <w:top w:val="none" w:sz="0" w:space="0" w:color="auto"/>
                            <w:left w:val="none" w:sz="0" w:space="0" w:color="auto"/>
                            <w:bottom w:val="none" w:sz="0" w:space="0" w:color="auto"/>
                            <w:right w:val="none" w:sz="0" w:space="0" w:color="auto"/>
                          </w:divBdr>
                        </w:div>
                        <w:div w:id="1508590890">
                          <w:marLeft w:val="0"/>
                          <w:marRight w:val="0"/>
                          <w:marTop w:val="0"/>
                          <w:marBottom w:val="0"/>
                          <w:divBdr>
                            <w:top w:val="none" w:sz="0" w:space="0" w:color="auto"/>
                            <w:left w:val="none" w:sz="0" w:space="0" w:color="auto"/>
                            <w:bottom w:val="none" w:sz="0" w:space="0" w:color="auto"/>
                            <w:right w:val="none" w:sz="0" w:space="0" w:color="auto"/>
                          </w:divBdr>
                        </w:div>
                        <w:div w:id="1988896138">
                          <w:marLeft w:val="0"/>
                          <w:marRight w:val="0"/>
                          <w:marTop w:val="0"/>
                          <w:marBottom w:val="0"/>
                          <w:divBdr>
                            <w:top w:val="none" w:sz="0" w:space="0" w:color="auto"/>
                            <w:left w:val="none" w:sz="0" w:space="0" w:color="auto"/>
                            <w:bottom w:val="none" w:sz="0" w:space="0" w:color="auto"/>
                            <w:right w:val="none" w:sz="0" w:space="0" w:color="auto"/>
                          </w:divBdr>
                        </w:div>
                        <w:div w:id="621617668">
                          <w:marLeft w:val="0"/>
                          <w:marRight w:val="0"/>
                          <w:marTop w:val="0"/>
                          <w:marBottom w:val="0"/>
                          <w:divBdr>
                            <w:top w:val="none" w:sz="0" w:space="0" w:color="auto"/>
                            <w:left w:val="none" w:sz="0" w:space="0" w:color="auto"/>
                            <w:bottom w:val="none" w:sz="0" w:space="0" w:color="auto"/>
                            <w:right w:val="none" w:sz="0" w:space="0" w:color="auto"/>
                          </w:divBdr>
                        </w:div>
                        <w:div w:id="25764357">
                          <w:marLeft w:val="0"/>
                          <w:marRight w:val="0"/>
                          <w:marTop w:val="0"/>
                          <w:marBottom w:val="0"/>
                          <w:divBdr>
                            <w:top w:val="none" w:sz="0" w:space="0" w:color="auto"/>
                            <w:left w:val="none" w:sz="0" w:space="0" w:color="auto"/>
                            <w:bottom w:val="none" w:sz="0" w:space="0" w:color="auto"/>
                            <w:right w:val="none" w:sz="0" w:space="0" w:color="auto"/>
                          </w:divBdr>
                        </w:div>
                        <w:div w:id="969745021">
                          <w:marLeft w:val="0"/>
                          <w:marRight w:val="0"/>
                          <w:marTop w:val="0"/>
                          <w:marBottom w:val="0"/>
                          <w:divBdr>
                            <w:top w:val="none" w:sz="0" w:space="0" w:color="auto"/>
                            <w:left w:val="none" w:sz="0" w:space="0" w:color="auto"/>
                            <w:bottom w:val="none" w:sz="0" w:space="0" w:color="auto"/>
                            <w:right w:val="none" w:sz="0" w:space="0" w:color="auto"/>
                          </w:divBdr>
                        </w:div>
                        <w:div w:id="85003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58378">
          <w:marLeft w:val="0"/>
          <w:marRight w:val="0"/>
          <w:marTop w:val="0"/>
          <w:marBottom w:val="0"/>
          <w:divBdr>
            <w:top w:val="none" w:sz="0" w:space="0" w:color="auto"/>
            <w:left w:val="none" w:sz="0" w:space="0" w:color="auto"/>
            <w:bottom w:val="none" w:sz="0" w:space="0" w:color="auto"/>
            <w:right w:val="none" w:sz="0" w:space="0" w:color="auto"/>
          </w:divBdr>
        </w:div>
        <w:div w:id="1192374029">
          <w:marLeft w:val="0"/>
          <w:marRight w:val="0"/>
          <w:marTop w:val="0"/>
          <w:marBottom w:val="150"/>
          <w:divBdr>
            <w:top w:val="none" w:sz="0" w:space="0" w:color="auto"/>
            <w:left w:val="none" w:sz="0" w:space="0" w:color="auto"/>
            <w:bottom w:val="none" w:sz="0" w:space="0" w:color="auto"/>
            <w:right w:val="none" w:sz="0" w:space="0" w:color="auto"/>
          </w:divBdr>
          <w:divsChild>
            <w:div w:id="729618365">
              <w:marLeft w:val="0"/>
              <w:marRight w:val="0"/>
              <w:marTop w:val="0"/>
              <w:marBottom w:val="0"/>
              <w:divBdr>
                <w:top w:val="none" w:sz="0" w:space="0" w:color="auto"/>
                <w:left w:val="none" w:sz="0" w:space="0" w:color="auto"/>
                <w:bottom w:val="none" w:sz="0" w:space="0" w:color="auto"/>
                <w:right w:val="none" w:sz="0" w:space="0" w:color="auto"/>
              </w:divBdr>
              <w:divsChild>
                <w:div w:id="482746018">
                  <w:marLeft w:val="0"/>
                  <w:marRight w:val="0"/>
                  <w:marTop w:val="0"/>
                  <w:marBottom w:val="0"/>
                  <w:divBdr>
                    <w:top w:val="none" w:sz="0" w:space="0" w:color="auto"/>
                    <w:left w:val="none" w:sz="0" w:space="0" w:color="auto"/>
                    <w:bottom w:val="none" w:sz="0" w:space="0" w:color="auto"/>
                    <w:right w:val="none" w:sz="0" w:space="0" w:color="auto"/>
                  </w:divBdr>
                  <w:divsChild>
                    <w:div w:id="909537268">
                      <w:marLeft w:val="0"/>
                      <w:marRight w:val="0"/>
                      <w:marTop w:val="0"/>
                      <w:marBottom w:val="0"/>
                      <w:divBdr>
                        <w:top w:val="none" w:sz="0" w:space="0" w:color="auto"/>
                        <w:left w:val="none" w:sz="0" w:space="0" w:color="auto"/>
                        <w:bottom w:val="none" w:sz="0" w:space="0" w:color="auto"/>
                        <w:right w:val="none" w:sz="0" w:space="0" w:color="auto"/>
                      </w:divBdr>
                      <w:divsChild>
                        <w:div w:id="83383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618862">
              <w:marLeft w:val="0"/>
              <w:marRight w:val="0"/>
              <w:marTop w:val="0"/>
              <w:marBottom w:val="0"/>
              <w:divBdr>
                <w:top w:val="none" w:sz="0" w:space="0" w:color="auto"/>
                <w:left w:val="none" w:sz="0" w:space="0" w:color="auto"/>
                <w:bottom w:val="none" w:sz="0" w:space="0" w:color="auto"/>
                <w:right w:val="none" w:sz="0" w:space="0" w:color="auto"/>
              </w:divBdr>
              <w:divsChild>
                <w:div w:id="1593780562">
                  <w:marLeft w:val="0"/>
                  <w:marRight w:val="0"/>
                  <w:marTop w:val="0"/>
                  <w:marBottom w:val="0"/>
                  <w:divBdr>
                    <w:top w:val="none" w:sz="0" w:space="0" w:color="auto"/>
                    <w:left w:val="none" w:sz="0" w:space="0" w:color="auto"/>
                    <w:bottom w:val="none" w:sz="0" w:space="0" w:color="auto"/>
                    <w:right w:val="none" w:sz="0" w:space="0" w:color="auto"/>
                  </w:divBdr>
                  <w:divsChild>
                    <w:div w:id="472259381">
                      <w:marLeft w:val="0"/>
                      <w:marRight w:val="0"/>
                      <w:marTop w:val="0"/>
                      <w:marBottom w:val="0"/>
                      <w:divBdr>
                        <w:top w:val="none" w:sz="0" w:space="0" w:color="auto"/>
                        <w:left w:val="none" w:sz="0" w:space="0" w:color="auto"/>
                        <w:bottom w:val="none" w:sz="0" w:space="0" w:color="auto"/>
                        <w:right w:val="none" w:sz="0" w:space="0" w:color="auto"/>
                      </w:divBdr>
                      <w:divsChild>
                        <w:div w:id="953243384">
                          <w:marLeft w:val="0"/>
                          <w:marRight w:val="0"/>
                          <w:marTop w:val="0"/>
                          <w:marBottom w:val="0"/>
                          <w:divBdr>
                            <w:top w:val="none" w:sz="0" w:space="0" w:color="auto"/>
                            <w:left w:val="none" w:sz="0" w:space="0" w:color="auto"/>
                            <w:bottom w:val="none" w:sz="0" w:space="0" w:color="auto"/>
                            <w:right w:val="none" w:sz="0" w:space="0" w:color="auto"/>
                          </w:divBdr>
                        </w:div>
                        <w:div w:id="215747433">
                          <w:marLeft w:val="0"/>
                          <w:marRight w:val="0"/>
                          <w:marTop w:val="0"/>
                          <w:marBottom w:val="0"/>
                          <w:divBdr>
                            <w:top w:val="none" w:sz="0" w:space="0" w:color="auto"/>
                            <w:left w:val="none" w:sz="0" w:space="0" w:color="auto"/>
                            <w:bottom w:val="none" w:sz="0" w:space="0" w:color="auto"/>
                            <w:right w:val="none" w:sz="0" w:space="0" w:color="auto"/>
                          </w:divBdr>
                        </w:div>
                        <w:div w:id="1386947309">
                          <w:marLeft w:val="0"/>
                          <w:marRight w:val="0"/>
                          <w:marTop w:val="0"/>
                          <w:marBottom w:val="0"/>
                          <w:divBdr>
                            <w:top w:val="none" w:sz="0" w:space="0" w:color="auto"/>
                            <w:left w:val="none" w:sz="0" w:space="0" w:color="auto"/>
                            <w:bottom w:val="none" w:sz="0" w:space="0" w:color="auto"/>
                            <w:right w:val="none" w:sz="0" w:space="0" w:color="auto"/>
                          </w:divBdr>
                        </w:div>
                        <w:div w:id="1854221520">
                          <w:marLeft w:val="0"/>
                          <w:marRight w:val="0"/>
                          <w:marTop w:val="0"/>
                          <w:marBottom w:val="0"/>
                          <w:divBdr>
                            <w:top w:val="none" w:sz="0" w:space="0" w:color="auto"/>
                            <w:left w:val="none" w:sz="0" w:space="0" w:color="auto"/>
                            <w:bottom w:val="none" w:sz="0" w:space="0" w:color="auto"/>
                            <w:right w:val="none" w:sz="0" w:space="0" w:color="auto"/>
                          </w:divBdr>
                        </w:div>
                        <w:div w:id="877202797">
                          <w:marLeft w:val="0"/>
                          <w:marRight w:val="0"/>
                          <w:marTop w:val="0"/>
                          <w:marBottom w:val="0"/>
                          <w:divBdr>
                            <w:top w:val="none" w:sz="0" w:space="0" w:color="auto"/>
                            <w:left w:val="none" w:sz="0" w:space="0" w:color="auto"/>
                            <w:bottom w:val="none" w:sz="0" w:space="0" w:color="auto"/>
                            <w:right w:val="none" w:sz="0" w:space="0" w:color="auto"/>
                          </w:divBdr>
                        </w:div>
                        <w:div w:id="357971727">
                          <w:marLeft w:val="0"/>
                          <w:marRight w:val="0"/>
                          <w:marTop w:val="0"/>
                          <w:marBottom w:val="0"/>
                          <w:divBdr>
                            <w:top w:val="none" w:sz="0" w:space="0" w:color="auto"/>
                            <w:left w:val="none" w:sz="0" w:space="0" w:color="auto"/>
                            <w:bottom w:val="none" w:sz="0" w:space="0" w:color="auto"/>
                            <w:right w:val="none" w:sz="0" w:space="0" w:color="auto"/>
                          </w:divBdr>
                        </w:div>
                        <w:div w:id="1253777511">
                          <w:marLeft w:val="0"/>
                          <w:marRight w:val="0"/>
                          <w:marTop w:val="0"/>
                          <w:marBottom w:val="0"/>
                          <w:divBdr>
                            <w:top w:val="none" w:sz="0" w:space="0" w:color="auto"/>
                            <w:left w:val="none" w:sz="0" w:space="0" w:color="auto"/>
                            <w:bottom w:val="none" w:sz="0" w:space="0" w:color="auto"/>
                            <w:right w:val="none" w:sz="0" w:space="0" w:color="auto"/>
                          </w:divBdr>
                        </w:div>
                        <w:div w:id="460467514">
                          <w:marLeft w:val="0"/>
                          <w:marRight w:val="0"/>
                          <w:marTop w:val="0"/>
                          <w:marBottom w:val="0"/>
                          <w:divBdr>
                            <w:top w:val="none" w:sz="0" w:space="0" w:color="auto"/>
                            <w:left w:val="none" w:sz="0" w:space="0" w:color="auto"/>
                            <w:bottom w:val="none" w:sz="0" w:space="0" w:color="auto"/>
                            <w:right w:val="none" w:sz="0" w:space="0" w:color="auto"/>
                          </w:divBdr>
                        </w:div>
                        <w:div w:id="772021368">
                          <w:marLeft w:val="0"/>
                          <w:marRight w:val="0"/>
                          <w:marTop w:val="0"/>
                          <w:marBottom w:val="0"/>
                          <w:divBdr>
                            <w:top w:val="none" w:sz="0" w:space="0" w:color="auto"/>
                            <w:left w:val="none" w:sz="0" w:space="0" w:color="auto"/>
                            <w:bottom w:val="none" w:sz="0" w:space="0" w:color="auto"/>
                            <w:right w:val="none" w:sz="0" w:space="0" w:color="auto"/>
                          </w:divBdr>
                        </w:div>
                        <w:div w:id="811486093">
                          <w:marLeft w:val="0"/>
                          <w:marRight w:val="0"/>
                          <w:marTop w:val="0"/>
                          <w:marBottom w:val="0"/>
                          <w:divBdr>
                            <w:top w:val="none" w:sz="0" w:space="0" w:color="auto"/>
                            <w:left w:val="none" w:sz="0" w:space="0" w:color="auto"/>
                            <w:bottom w:val="none" w:sz="0" w:space="0" w:color="auto"/>
                            <w:right w:val="none" w:sz="0" w:space="0" w:color="auto"/>
                          </w:divBdr>
                        </w:div>
                        <w:div w:id="1836146995">
                          <w:marLeft w:val="0"/>
                          <w:marRight w:val="0"/>
                          <w:marTop w:val="0"/>
                          <w:marBottom w:val="0"/>
                          <w:divBdr>
                            <w:top w:val="none" w:sz="0" w:space="0" w:color="auto"/>
                            <w:left w:val="none" w:sz="0" w:space="0" w:color="auto"/>
                            <w:bottom w:val="none" w:sz="0" w:space="0" w:color="auto"/>
                            <w:right w:val="none" w:sz="0" w:space="0" w:color="auto"/>
                          </w:divBdr>
                        </w:div>
                        <w:div w:id="147552755">
                          <w:marLeft w:val="0"/>
                          <w:marRight w:val="0"/>
                          <w:marTop w:val="0"/>
                          <w:marBottom w:val="0"/>
                          <w:divBdr>
                            <w:top w:val="none" w:sz="0" w:space="0" w:color="auto"/>
                            <w:left w:val="none" w:sz="0" w:space="0" w:color="auto"/>
                            <w:bottom w:val="none" w:sz="0" w:space="0" w:color="auto"/>
                            <w:right w:val="none" w:sz="0" w:space="0" w:color="auto"/>
                          </w:divBdr>
                        </w:div>
                        <w:div w:id="177544270">
                          <w:marLeft w:val="0"/>
                          <w:marRight w:val="0"/>
                          <w:marTop w:val="0"/>
                          <w:marBottom w:val="0"/>
                          <w:divBdr>
                            <w:top w:val="none" w:sz="0" w:space="0" w:color="auto"/>
                            <w:left w:val="none" w:sz="0" w:space="0" w:color="auto"/>
                            <w:bottom w:val="none" w:sz="0" w:space="0" w:color="auto"/>
                            <w:right w:val="none" w:sz="0" w:space="0" w:color="auto"/>
                          </w:divBdr>
                        </w:div>
                        <w:div w:id="1678656878">
                          <w:marLeft w:val="0"/>
                          <w:marRight w:val="0"/>
                          <w:marTop w:val="0"/>
                          <w:marBottom w:val="0"/>
                          <w:divBdr>
                            <w:top w:val="none" w:sz="0" w:space="0" w:color="auto"/>
                            <w:left w:val="none" w:sz="0" w:space="0" w:color="auto"/>
                            <w:bottom w:val="none" w:sz="0" w:space="0" w:color="auto"/>
                            <w:right w:val="none" w:sz="0" w:space="0" w:color="auto"/>
                          </w:divBdr>
                        </w:div>
                        <w:div w:id="787746824">
                          <w:marLeft w:val="0"/>
                          <w:marRight w:val="0"/>
                          <w:marTop w:val="0"/>
                          <w:marBottom w:val="0"/>
                          <w:divBdr>
                            <w:top w:val="none" w:sz="0" w:space="0" w:color="auto"/>
                            <w:left w:val="none" w:sz="0" w:space="0" w:color="auto"/>
                            <w:bottom w:val="none" w:sz="0" w:space="0" w:color="auto"/>
                            <w:right w:val="none" w:sz="0" w:space="0" w:color="auto"/>
                          </w:divBdr>
                        </w:div>
                        <w:div w:id="219050634">
                          <w:marLeft w:val="0"/>
                          <w:marRight w:val="0"/>
                          <w:marTop w:val="0"/>
                          <w:marBottom w:val="0"/>
                          <w:divBdr>
                            <w:top w:val="none" w:sz="0" w:space="0" w:color="auto"/>
                            <w:left w:val="none" w:sz="0" w:space="0" w:color="auto"/>
                            <w:bottom w:val="none" w:sz="0" w:space="0" w:color="auto"/>
                            <w:right w:val="none" w:sz="0" w:space="0" w:color="auto"/>
                          </w:divBdr>
                        </w:div>
                        <w:div w:id="126184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648450">
          <w:marLeft w:val="0"/>
          <w:marRight w:val="0"/>
          <w:marTop w:val="0"/>
          <w:marBottom w:val="0"/>
          <w:divBdr>
            <w:top w:val="none" w:sz="0" w:space="0" w:color="auto"/>
            <w:left w:val="none" w:sz="0" w:space="0" w:color="auto"/>
            <w:bottom w:val="none" w:sz="0" w:space="0" w:color="auto"/>
            <w:right w:val="none" w:sz="0" w:space="0" w:color="auto"/>
          </w:divBdr>
        </w:div>
        <w:div w:id="1879705308">
          <w:marLeft w:val="0"/>
          <w:marRight w:val="0"/>
          <w:marTop w:val="0"/>
          <w:marBottom w:val="150"/>
          <w:divBdr>
            <w:top w:val="none" w:sz="0" w:space="0" w:color="auto"/>
            <w:left w:val="none" w:sz="0" w:space="0" w:color="auto"/>
            <w:bottom w:val="none" w:sz="0" w:space="0" w:color="auto"/>
            <w:right w:val="none" w:sz="0" w:space="0" w:color="auto"/>
          </w:divBdr>
          <w:divsChild>
            <w:div w:id="1518079466">
              <w:marLeft w:val="0"/>
              <w:marRight w:val="0"/>
              <w:marTop w:val="0"/>
              <w:marBottom w:val="0"/>
              <w:divBdr>
                <w:top w:val="none" w:sz="0" w:space="0" w:color="auto"/>
                <w:left w:val="none" w:sz="0" w:space="0" w:color="auto"/>
                <w:bottom w:val="none" w:sz="0" w:space="0" w:color="auto"/>
                <w:right w:val="none" w:sz="0" w:space="0" w:color="auto"/>
              </w:divBdr>
              <w:divsChild>
                <w:div w:id="1044794502">
                  <w:marLeft w:val="0"/>
                  <w:marRight w:val="0"/>
                  <w:marTop w:val="0"/>
                  <w:marBottom w:val="0"/>
                  <w:divBdr>
                    <w:top w:val="none" w:sz="0" w:space="0" w:color="auto"/>
                    <w:left w:val="none" w:sz="0" w:space="0" w:color="auto"/>
                    <w:bottom w:val="none" w:sz="0" w:space="0" w:color="auto"/>
                    <w:right w:val="none" w:sz="0" w:space="0" w:color="auto"/>
                  </w:divBdr>
                  <w:divsChild>
                    <w:div w:id="567032784">
                      <w:marLeft w:val="0"/>
                      <w:marRight w:val="0"/>
                      <w:marTop w:val="0"/>
                      <w:marBottom w:val="0"/>
                      <w:divBdr>
                        <w:top w:val="none" w:sz="0" w:space="0" w:color="auto"/>
                        <w:left w:val="none" w:sz="0" w:space="0" w:color="auto"/>
                        <w:bottom w:val="none" w:sz="0" w:space="0" w:color="auto"/>
                        <w:right w:val="none" w:sz="0" w:space="0" w:color="auto"/>
                      </w:divBdr>
                      <w:divsChild>
                        <w:div w:id="30423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473496">
              <w:marLeft w:val="0"/>
              <w:marRight w:val="0"/>
              <w:marTop w:val="0"/>
              <w:marBottom w:val="0"/>
              <w:divBdr>
                <w:top w:val="none" w:sz="0" w:space="0" w:color="auto"/>
                <w:left w:val="none" w:sz="0" w:space="0" w:color="auto"/>
                <w:bottom w:val="none" w:sz="0" w:space="0" w:color="auto"/>
                <w:right w:val="none" w:sz="0" w:space="0" w:color="auto"/>
              </w:divBdr>
              <w:divsChild>
                <w:div w:id="337386215">
                  <w:marLeft w:val="0"/>
                  <w:marRight w:val="0"/>
                  <w:marTop w:val="0"/>
                  <w:marBottom w:val="0"/>
                  <w:divBdr>
                    <w:top w:val="none" w:sz="0" w:space="0" w:color="auto"/>
                    <w:left w:val="none" w:sz="0" w:space="0" w:color="auto"/>
                    <w:bottom w:val="none" w:sz="0" w:space="0" w:color="auto"/>
                    <w:right w:val="none" w:sz="0" w:space="0" w:color="auto"/>
                  </w:divBdr>
                  <w:divsChild>
                    <w:div w:id="454450470">
                      <w:marLeft w:val="0"/>
                      <w:marRight w:val="0"/>
                      <w:marTop w:val="0"/>
                      <w:marBottom w:val="0"/>
                      <w:divBdr>
                        <w:top w:val="none" w:sz="0" w:space="0" w:color="auto"/>
                        <w:left w:val="none" w:sz="0" w:space="0" w:color="auto"/>
                        <w:bottom w:val="none" w:sz="0" w:space="0" w:color="auto"/>
                        <w:right w:val="none" w:sz="0" w:space="0" w:color="auto"/>
                      </w:divBdr>
                      <w:divsChild>
                        <w:div w:id="1490975503">
                          <w:marLeft w:val="0"/>
                          <w:marRight w:val="0"/>
                          <w:marTop w:val="0"/>
                          <w:marBottom w:val="0"/>
                          <w:divBdr>
                            <w:top w:val="none" w:sz="0" w:space="0" w:color="auto"/>
                            <w:left w:val="none" w:sz="0" w:space="0" w:color="auto"/>
                            <w:bottom w:val="none" w:sz="0" w:space="0" w:color="auto"/>
                            <w:right w:val="none" w:sz="0" w:space="0" w:color="auto"/>
                          </w:divBdr>
                        </w:div>
                        <w:div w:id="628125063">
                          <w:marLeft w:val="0"/>
                          <w:marRight w:val="0"/>
                          <w:marTop w:val="0"/>
                          <w:marBottom w:val="0"/>
                          <w:divBdr>
                            <w:top w:val="none" w:sz="0" w:space="0" w:color="auto"/>
                            <w:left w:val="none" w:sz="0" w:space="0" w:color="auto"/>
                            <w:bottom w:val="none" w:sz="0" w:space="0" w:color="auto"/>
                            <w:right w:val="none" w:sz="0" w:space="0" w:color="auto"/>
                          </w:divBdr>
                        </w:div>
                        <w:div w:id="234168438">
                          <w:marLeft w:val="0"/>
                          <w:marRight w:val="0"/>
                          <w:marTop w:val="0"/>
                          <w:marBottom w:val="0"/>
                          <w:divBdr>
                            <w:top w:val="none" w:sz="0" w:space="0" w:color="auto"/>
                            <w:left w:val="none" w:sz="0" w:space="0" w:color="auto"/>
                            <w:bottom w:val="none" w:sz="0" w:space="0" w:color="auto"/>
                            <w:right w:val="none" w:sz="0" w:space="0" w:color="auto"/>
                          </w:divBdr>
                        </w:div>
                        <w:div w:id="1575093085">
                          <w:marLeft w:val="0"/>
                          <w:marRight w:val="0"/>
                          <w:marTop w:val="0"/>
                          <w:marBottom w:val="0"/>
                          <w:divBdr>
                            <w:top w:val="none" w:sz="0" w:space="0" w:color="auto"/>
                            <w:left w:val="none" w:sz="0" w:space="0" w:color="auto"/>
                            <w:bottom w:val="none" w:sz="0" w:space="0" w:color="auto"/>
                            <w:right w:val="none" w:sz="0" w:space="0" w:color="auto"/>
                          </w:divBdr>
                        </w:div>
                        <w:div w:id="2133086092">
                          <w:marLeft w:val="0"/>
                          <w:marRight w:val="0"/>
                          <w:marTop w:val="0"/>
                          <w:marBottom w:val="0"/>
                          <w:divBdr>
                            <w:top w:val="none" w:sz="0" w:space="0" w:color="auto"/>
                            <w:left w:val="none" w:sz="0" w:space="0" w:color="auto"/>
                            <w:bottom w:val="none" w:sz="0" w:space="0" w:color="auto"/>
                            <w:right w:val="none" w:sz="0" w:space="0" w:color="auto"/>
                          </w:divBdr>
                        </w:div>
                        <w:div w:id="1403259120">
                          <w:marLeft w:val="0"/>
                          <w:marRight w:val="0"/>
                          <w:marTop w:val="0"/>
                          <w:marBottom w:val="0"/>
                          <w:divBdr>
                            <w:top w:val="none" w:sz="0" w:space="0" w:color="auto"/>
                            <w:left w:val="none" w:sz="0" w:space="0" w:color="auto"/>
                            <w:bottom w:val="none" w:sz="0" w:space="0" w:color="auto"/>
                            <w:right w:val="none" w:sz="0" w:space="0" w:color="auto"/>
                          </w:divBdr>
                        </w:div>
                        <w:div w:id="2047752169">
                          <w:marLeft w:val="0"/>
                          <w:marRight w:val="0"/>
                          <w:marTop w:val="0"/>
                          <w:marBottom w:val="0"/>
                          <w:divBdr>
                            <w:top w:val="none" w:sz="0" w:space="0" w:color="auto"/>
                            <w:left w:val="none" w:sz="0" w:space="0" w:color="auto"/>
                            <w:bottom w:val="none" w:sz="0" w:space="0" w:color="auto"/>
                            <w:right w:val="none" w:sz="0" w:space="0" w:color="auto"/>
                          </w:divBdr>
                        </w:div>
                        <w:div w:id="169494082">
                          <w:marLeft w:val="0"/>
                          <w:marRight w:val="0"/>
                          <w:marTop w:val="0"/>
                          <w:marBottom w:val="0"/>
                          <w:divBdr>
                            <w:top w:val="none" w:sz="0" w:space="0" w:color="auto"/>
                            <w:left w:val="none" w:sz="0" w:space="0" w:color="auto"/>
                            <w:bottom w:val="none" w:sz="0" w:space="0" w:color="auto"/>
                            <w:right w:val="none" w:sz="0" w:space="0" w:color="auto"/>
                          </w:divBdr>
                        </w:div>
                        <w:div w:id="2026787813">
                          <w:marLeft w:val="0"/>
                          <w:marRight w:val="0"/>
                          <w:marTop w:val="0"/>
                          <w:marBottom w:val="0"/>
                          <w:divBdr>
                            <w:top w:val="none" w:sz="0" w:space="0" w:color="auto"/>
                            <w:left w:val="none" w:sz="0" w:space="0" w:color="auto"/>
                            <w:bottom w:val="none" w:sz="0" w:space="0" w:color="auto"/>
                            <w:right w:val="none" w:sz="0" w:space="0" w:color="auto"/>
                          </w:divBdr>
                        </w:div>
                        <w:div w:id="333919891">
                          <w:marLeft w:val="0"/>
                          <w:marRight w:val="0"/>
                          <w:marTop w:val="0"/>
                          <w:marBottom w:val="0"/>
                          <w:divBdr>
                            <w:top w:val="none" w:sz="0" w:space="0" w:color="auto"/>
                            <w:left w:val="none" w:sz="0" w:space="0" w:color="auto"/>
                            <w:bottom w:val="none" w:sz="0" w:space="0" w:color="auto"/>
                            <w:right w:val="none" w:sz="0" w:space="0" w:color="auto"/>
                          </w:divBdr>
                        </w:div>
                        <w:div w:id="1018657950">
                          <w:marLeft w:val="0"/>
                          <w:marRight w:val="0"/>
                          <w:marTop w:val="0"/>
                          <w:marBottom w:val="0"/>
                          <w:divBdr>
                            <w:top w:val="none" w:sz="0" w:space="0" w:color="auto"/>
                            <w:left w:val="none" w:sz="0" w:space="0" w:color="auto"/>
                            <w:bottom w:val="none" w:sz="0" w:space="0" w:color="auto"/>
                            <w:right w:val="none" w:sz="0" w:space="0" w:color="auto"/>
                          </w:divBdr>
                        </w:div>
                        <w:div w:id="1604610520">
                          <w:marLeft w:val="0"/>
                          <w:marRight w:val="0"/>
                          <w:marTop w:val="0"/>
                          <w:marBottom w:val="0"/>
                          <w:divBdr>
                            <w:top w:val="none" w:sz="0" w:space="0" w:color="auto"/>
                            <w:left w:val="none" w:sz="0" w:space="0" w:color="auto"/>
                            <w:bottom w:val="none" w:sz="0" w:space="0" w:color="auto"/>
                            <w:right w:val="none" w:sz="0" w:space="0" w:color="auto"/>
                          </w:divBdr>
                        </w:div>
                        <w:div w:id="902908765">
                          <w:marLeft w:val="0"/>
                          <w:marRight w:val="0"/>
                          <w:marTop w:val="0"/>
                          <w:marBottom w:val="0"/>
                          <w:divBdr>
                            <w:top w:val="none" w:sz="0" w:space="0" w:color="auto"/>
                            <w:left w:val="none" w:sz="0" w:space="0" w:color="auto"/>
                            <w:bottom w:val="none" w:sz="0" w:space="0" w:color="auto"/>
                            <w:right w:val="none" w:sz="0" w:space="0" w:color="auto"/>
                          </w:divBdr>
                        </w:div>
                        <w:div w:id="1289975670">
                          <w:marLeft w:val="0"/>
                          <w:marRight w:val="0"/>
                          <w:marTop w:val="0"/>
                          <w:marBottom w:val="0"/>
                          <w:divBdr>
                            <w:top w:val="none" w:sz="0" w:space="0" w:color="auto"/>
                            <w:left w:val="none" w:sz="0" w:space="0" w:color="auto"/>
                            <w:bottom w:val="none" w:sz="0" w:space="0" w:color="auto"/>
                            <w:right w:val="none" w:sz="0" w:space="0" w:color="auto"/>
                          </w:divBdr>
                        </w:div>
                        <w:div w:id="268199021">
                          <w:marLeft w:val="0"/>
                          <w:marRight w:val="0"/>
                          <w:marTop w:val="0"/>
                          <w:marBottom w:val="0"/>
                          <w:divBdr>
                            <w:top w:val="none" w:sz="0" w:space="0" w:color="auto"/>
                            <w:left w:val="none" w:sz="0" w:space="0" w:color="auto"/>
                            <w:bottom w:val="none" w:sz="0" w:space="0" w:color="auto"/>
                            <w:right w:val="none" w:sz="0" w:space="0" w:color="auto"/>
                          </w:divBdr>
                        </w:div>
                        <w:div w:id="1246067935">
                          <w:marLeft w:val="0"/>
                          <w:marRight w:val="0"/>
                          <w:marTop w:val="0"/>
                          <w:marBottom w:val="0"/>
                          <w:divBdr>
                            <w:top w:val="none" w:sz="0" w:space="0" w:color="auto"/>
                            <w:left w:val="none" w:sz="0" w:space="0" w:color="auto"/>
                            <w:bottom w:val="none" w:sz="0" w:space="0" w:color="auto"/>
                            <w:right w:val="none" w:sz="0" w:space="0" w:color="auto"/>
                          </w:divBdr>
                        </w:div>
                        <w:div w:id="751585741">
                          <w:marLeft w:val="0"/>
                          <w:marRight w:val="0"/>
                          <w:marTop w:val="0"/>
                          <w:marBottom w:val="0"/>
                          <w:divBdr>
                            <w:top w:val="none" w:sz="0" w:space="0" w:color="auto"/>
                            <w:left w:val="none" w:sz="0" w:space="0" w:color="auto"/>
                            <w:bottom w:val="none" w:sz="0" w:space="0" w:color="auto"/>
                            <w:right w:val="none" w:sz="0" w:space="0" w:color="auto"/>
                          </w:divBdr>
                        </w:div>
                        <w:div w:id="1361201114">
                          <w:marLeft w:val="0"/>
                          <w:marRight w:val="0"/>
                          <w:marTop w:val="0"/>
                          <w:marBottom w:val="0"/>
                          <w:divBdr>
                            <w:top w:val="none" w:sz="0" w:space="0" w:color="auto"/>
                            <w:left w:val="none" w:sz="0" w:space="0" w:color="auto"/>
                            <w:bottom w:val="none" w:sz="0" w:space="0" w:color="auto"/>
                            <w:right w:val="none" w:sz="0" w:space="0" w:color="auto"/>
                          </w:divBdr>
                        </w:div>
                        <w:div w:id="64077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976015">
          <w:marLeft w:val="0"/>
          <w:marRight w:val="0"/>
          <w:marTop w:val="0"/>
          <w:marBottom w:val="0"/>
          <w:divBdr>
            <w:top w:val="none" w:sz="0" w:space="0" w:color="auto"/>
            <w:left w:val="none" w:sz="0" w:space="0" w:color="auto"/>
            <w:bottom w:val="none" w:sz="0" w:space="0" w:color="auto"/>
            <w:right w:val="none" w:sz="0" w:space="0" w:color="auto"/>
          </w:divBdr>
        </w:div>
        <w:div w:id="307983320">
          <w:marLeft w:val="0"/>
          <w:marRight w:val="0"/>
          <w:marTop w:val="0"/>
          <w:marBottom w:val="150"/>
          <w:divBdr>
            <w:top w:val="none" w:sz="0" w:space="0" w:color="auto"/>
            <w:left w:val="none" w:sz="0" w:space="0" w:color="auto"/>
            <w:bottom w:val="none" w:sz="0" w:space="0" w:color="auto"/>
            <w:right w:val="none" w:sz="0" w:space="0" w:color="auto"/>
          </w:divBdr>
          <w:divsChild>
            <w:div w:id="138348474">
              <w:marLeft w:val="0"/>
              <w:marRight w:val="0"/>
              <w:marTop w:val="0"/>
              <w:marBottom w:val="0"/>
              <w:divBdr>
                <w:top w:val="none" w:sz="0" w:space="0" w:color="auto"/>
                <w:left w:val="none" w:sz="0" w:space="0" w:color="auto"/>
                <w:bottom w:val="none" w:sz="0" w:space="0" w:color="auto"/>
                <w:right w:val="none" w:sz="0" w:space="0" w:color="auto"/>
              </w:divBdr>
              <w:divsChild>
                <w:div w:id="744718091">
                  <w:marLeft w:val="0"/>
                  <w:marRight w:val="0"/>
                  <w:marTop w:val="0"/>
                  <w:marBottom w:val="0"/>
                  <w:divBdr>
                    <w:top w:val="none" w:sz="0" w:space="0" w:color="auto"/>
                    <w:left w:val="none" w:sz="0" w:space="0" w:color="auto"/>
                    <w:bottom w:val="none" w:sz="0" w:space="0" w:color="auto"/>
                    <w:right w:val="none" w:sz="0" w:space="0" w:color="auto"/>
                  </w:divBdr>
                  <w:divsChild>
                    <w:div w:id="242378914">
                      <w:marLeft w:val="0"/>
                      <w:marRight w:val="0"/>
                      <w:marTop w:val="0"/>
                      <w:marBottom w:val="0"/>
                      <w:divBdr>
                        <w:top w:val="none" w:sz="0" w:space="0" w:color="auto"/>
                        <w:left w:val="none" w:sz="0" w:space="0" w:color="auto"/>
                        <w:bottom w:val="none" w:sz="0" w:space="0" w:color="auto"/>
                        <w:right w:val="none" w:sz="0" w:space="0" w:color="auto"/>
                      </w:divBdr>
                      <w:divsChild>
                        <w:div w:id="122848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070662">
              <w:marLeft w:val="0"/>
              <w:marRight w:val="0"/>
              <w:marTop w:val="0"/>
              <w:marBottom w:val="0"/>
              <w:divBdr>
                <w:top w:val="none" w:sz="0" w:space="0" w:color="auto"/>
                <w:left w:val="none" w:sz="0" w:space="0" w:color="auto"/>
                <w:bottom w:val="none" w:sz="0" w:space="0" w:color="auto"/>
                <w:right w:val="none" w:sz="0" w:space="0" w:color="auto"/>
              </w:divBdr>
              <w:divsChild>
                <w:div w:id="1022319214">
                  <w:marLeft w:val="0"/>
                  <w:marRight w:val="0"/>
                  <w:marTop w:val="0"/>
                  <w:marBottom w:val="0"/>
                  <w:divBdr>
                    <w:top w:val="none" w:sz="0" w:space="0" w:color="auto"/>
                    <w:left w:val="none" w:sz="0" w:space="0" w:color="auto"/>
                    <w:bottom w:val="none" w:sz="0" w:space="0" w:color="auto"/>
                    <w:right w:val="none" w:sz="0" w:space="0" w:color="auto"/>
                  </w:divBdr>
                  <w:divsChild>
                    <w:div w:id="1183399792">
                      <w:marLeft w:val="0"/>
                      <w:marRight w:val="0"/>
                      <w:marTop w:val="0"/>
                      <w:marBottom w:val="0"/>
                      <w:divBdr>
                        <w:top w:val="none" w:sz="0" w:space="0" w:color="auto"/>
                        <w:left w:val="none" w:sz="0" w:space="0" w:color="auto"/>
                        <w:bottom w:val="none" w:sz="0" w:space="0" w:color="auto"/>
                        <w:right w:val="none" w:sz="0" w:space="0" w:color="auto"/>
                      </w:divBdr>
                      <w:divsChild>
                        <w:div w:id="1951887088">
                          <w:marLeft w:val="0"/>
                          <w:marRight w:val="0"/>
                          <w:marTop w:val="0"/>
                          <w:marBottom w:val="0"/>
                          <w:divBdr>
                            <w:top w:val="none" w:sz="0" w:space="0" w:color="auto"/>
                            <w:left w:val="none" w:sz="0" w:space="0" w:color="auto"/>
                            <w:bottom w:val="none" w:sz="0" w:space="0" w:color="auto"/>
                            <w:right w:val="none" w:sz="0" w:space="0" w:color="auto"/>
                          </w:divBdr>
                        </w:div>
                        <w:div w:id="665131697">
                          <w:marLeft w:val="0"/>
                          <w:marRight w:val="0"/>
                          <w:marTop w:val="0"/>
                          <w:marBottom w:val="0"/>
                          <w:divBdr>
                            <w:top w:val="none" w:sz="0" w:space="0" w:color="auto"/>
                            <w:left w:val="none" w:sz="0" w:space="0" w:color="auto"/>
                            <w:bottom w:val="none" w:sz="0" w:space="0" w:color="auto"/>
                            <w:right w:val="none" w:sz="0" w:space="0" w:color="auto"/>
                          </w:divBdr>
                        </w:div>
                        <w:div w:id="427385271">
                          <w:marLeft w:val="0"/>
                          <w:marRight w:val="0"/>
                          <w:marTop w:val="0"/>
                          <w:marBottom w:val="0"/>
                          <w:divBdr>
                            <w:top w:val="none" w:sz="0" w:space="0" w:color="auto"/>
                            <w:left w:val="none" w:sz="0" w:space="0" w:color="auto"/>
                            <w:bottom w:val="none" w:sz="0" w:space="0" w:color="auto"/>
                            <w:right w:val="none" w:sz="0" w:space="0" w:color="auto"/>
                          </w:divBdr>
                        </w:div>
                        <w:div w:id="1244027472">
                          <w:marLeft w:val="0"/>
                          <w:marRight w:val="0"/>
                          <w:marTop w:val="0"/>
                          <w:marBottom w:val="0"/>
                          <w:divBdr>
                            <w:top w:val="none" w:sz="0" w:space="0" w:color="auto"/>
                            <w:left w:val="none" w:sz="0" w:space="0" w:color="auto"/>
                            <w:bottom w:val="none" w:sz="0" w:space="0" w:color="auto"/>
                            <w:right w:val="none" w:sz="0" w:space="0" w:color="auto"/>
                          </w:divBdr>
                        </w:div>
                        <w:div w:id="1437363827">
                          <w:marLeft w:val="0"/>
                          <w:marRight w:val="0"/>
                          <w:marTop w:val="0"/>
                          <w:marBottom w:val="0"/>
                          <w:divBdr>
                            <w:top w:val="none" w:sz="0" w:space="0" w:color="auto"/>
                            <w:left w:val="none" w:sz="0" w:space="0" w:color="auto"/>
                            <w:bottom w:val="none" w:sz="0" w:space="0" w:color="auto"/>
                            <w:right w:val="none" w:sz="0" w:space="0" w:color="auto"/>
                          </w:divBdr>
                        </w:div>
                        <w:div w:id="1798598502">
                          <w:marLeft w:val="0"/>
                          <w:marRight w:val="0"/>
                          <w:marTop w:val="0"/>
                          <w:marBottom w:val="0"/>
                          <w:divBdr>
                            <w:top w:val="none" w:sz="0" w:space="0" w:color="auto"/>
                            <w:left w:val="none" w:sz="0" w:space="0" w:color="auto"/>
                            <w:bottom w:val="none" w:sz="0" w:space="0" w:color="auto"/>
                            <w:right w:val="none" w:sz="0" w:space="0" w:color="auto"/>
                          </w:divBdr>
                        </w:div>
                        <w:div w:id="1238976623">
                          <w:marLeft w:val="0"/>
                          <w:marRight w:val="0"/>
                          <w:marTop w:val="0"/>
                          <w:marBottom w:val="0"/>
                          <w:divBdr>
                            <w:top w:val="none" w:sz="0" w:space="0" w:color="auto"/>
                            <w:left w:val="none" w:sz="0" w:space="0" w:color="auto"/>
                            <w:bottom w:val="none" w:sz="0" w:space="0" w:color="auto"/>
                            <w:right w:val="none" w:sz="0" w:space="0" w:color="auto"/>
                          </w:divBdr>
                        </w:div>
                        <w:div w:id="1821843060">
                          <w:marLeft w:val="0"/>
                          <w:marRight w:val="0"/>
                          <w:marTop w:val="0"/>
                          <w:marBottom w:val="0"/>
                          <w:divBdr>
                            <w:top w:val="none" w:sz="0" w:space="0" w:color="auto"/>
                            <w:left w:val="none" w:sz="0" w:space="0" w:color="auto"/>
                            <w:bottom w:val="none" w:sz="0" w:space="0" w:color="auto"/>
                            <w:right w:val="none" w:sz="0" w:space="0" w:color="auto"/>
                          </w:divBdr>
                        </w:div>
                        <w:div w:id="1400440933">
                          <w:marLeft w:val="0"/>
                          <w:marRight w:val="0"/>
                          <w:marTop w:val="0"/>
                          <w:marBottom w:val="0"/>
                          <w:divBdr>
                            <w:top w:val="none" w:sz="0" w:space="0" w:color="auto"/>
                            <w:left w:val="none" w:sz="0" w:space="0" w:color="auto"/>
                            <w:bottom w:val="none" w:sz="0" w:space="0" w:color="auto"/>
                            <w:right w:val="none" w:sz="0" w:space="0" w:color="auto"/>
                          </w:divBdr>
                        </w:div>
                        <w:div w:id="395707109">
                          <w:marLeft w:val="0"/>
                          <w:marRight w:val="0"/>
                          <w:marTop w:val="0"/>
                          <w:marBottom w:val="0"/>
                          <w:divBdr>
                            <w:top w:val="none" w:sz="0" w:space="0" w:color="auto"/>
                            <w:left w:val="none" w:sz="0" w:space="0" w:color="auto"/>
                            <w:bottom w:val="none" w:sz="0" w:space="0" w:color="auto"/>
                            <w:right w:val="none" w:sz="0" w:space="0" w:color="auto"/>
                          </w:divBdr>
                        </w:div>
                        <w:div w:id="509180068">
                          <w:marLeft w:val="0"/>
                          <w:marRight w:val="0"/>
                          <w:marTop w:val="0"/>
                          <w:marBottom w:val="0"/>
                          <w:divBdr>
                            <w:top w:val="none" w:sz="0" w:space="0" w:color="auto"/>
                            <w:left w:val="none" w:sz="0" w:space="0" w:color="auto"/>
                            <w:bottom w:val="none" w:sz="0" w:space="0" w:color="auto"/>
                            <w:right w:val="none" w:sz="0" w:space="0" w:color="auto"/>
                          </w:divBdr>
                        </w:div>
                        <w:div w:id="1251307247">
                          <w:marLeft w:val="0"/>
                          <w:marRight w:val="0"/>
                          <w:marTop w:val="0"/>
                          <w:marBottom w:val="0"/>
                          <w:divBdr>
                            <w:top w:val="none" w:sz="0" w:space="0" w:color="auto"/>
                            <w:left w:val="none" w:sz="0" w:space="0" w:color="auto"/>
                            <w:bottom w:val="none" w:sz="0" w:space="0" w:color="auto"/>
                            <w:right w:val="none" w:sz="0" w:space="0" w:color="auto"/>
                          </w:divBdr>
                        </w:div>
                        <w:div w:id="2087650140">
                          <w:marLeft w:val="0"/>
                          <w:marRight w:val="0"/>
                          <w:marTop w:val="0"/>
                          <w:marBottom w:val="0"/>
                          <w:divBdr>
                            <w:top w:val="none" w:sz="0" w:space="0" w:color="auto"/>
                            <w:left w:val="none" w:sz="0" w:space="0" w:color="auto"/>
                            <w:bottom w:val="none" w:sz="0" w:space="0" w:color="auto"/>
                            <w:right w:val="none" w:sz="0" w:space="0" w:color="auto"/>
                          </w:divBdr>
                        </w:div>
                        <w:div w:id="1806042750">
                          <w:marLeft w:val="0"/>
                          <w:marRight w:val="0"/>
                          <w:marTop w:val="0"/>
                          <w:marBottom w:val="0"/>
                          <w:divBdr>
                            <w:top w:val="none" w:sz="0" w:space="0" w:color="auto"/>
                            <w:left w:val="none" w:sz="0" w:space="0" w:color="auto"/>
                            <w:bottom w:val="none" w:sz="0" w:space="0" w:color="auto"/>
                            <w:right w:val="none" w:sz="0" w:space="0" w:color="auto"/>
                          </w:divBdr>
                        </w:div>
                        <w:div w:id="483011838">
                          <w:marLeft w:val="0"/>
                          <w:marRight w:val="0"/>
                          <w:marTop w:val="0"/>
                          <w:marBottom w:val="0"/>
                          <w:divBdr>
                            <w:top w:val="none" w:sz="0" w:space="0" w:color="auto"/>
                            <w:left w:val="none" w:sz="0" w:space="0" w:color="auto"/>
                            <w:bottom w:val="none" w:sz="0" w:space="0" w:color="auto"/>
                            <w:right w:val="none" w:sz="0" w:space="0" w:color="auto"/>
                          </w:divBdr>
                        </w:div>
                        <w:div w:id="755715144">
                          <w:marLeft w:val="0"/>
                          <w:marRight w:val="0"/>
                          <w:marTop w:val="0"/>
                          <w:marBottom w:val="0"/>
                          <w:divBdr>
                            <w:top w:val="none" w:sz="0" w:space="0" w:color="auto"/>
                            <w:left w:val="none" w:sz="0" w:space="0" w:color="auto"/>
                            <w:bottom w:val="none" w:sz="0" w:space="0" w:color="auto"/>
                            <w:right w:val="none" w:sz="0" w:space="0" w:color="auto"/>
                          </w:divBdr>
                        </w:div>
                        <w:div w:id="2003970530">
                          <w:marLeft w:val="0"/>
                          <w:marRight w:val="0"/>
                          <w:marTop w:val="0"/>
                          <w:marBottom w:val="0"/>
                          <w:divBdr>
                            <w:top w:val="none" w:sz="0" w:space="0" w:color="auto"/>
                            <w:left w:val="none" w:sz="0" w:space="0" w:color="auto"/>
                            <w:bottom w:val="none" w:sz="0" w:space="0" w:color="auto"/>
                            <w:right w:val="none" w:sz="0" w:space="0" w:color="auto"/>
                          </w:divBdr>
                        </w:div>
                        <w:div w:id="162261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730707">
          <w:marLeft w:val="0"/>
          <w:marRight w:val="0"/>
          <w:marTop w:val="0"/>
          <w:marBottom w:val="0"/>
          <w:divBdr>
            <w:top w:val="none" w:sz="0" w:space="0" w:color="auto"/>
            <w:left w:val="none" w:sz="0" w:space="0" w:color="auto"/>
            <w:bottom w:val="none" w:sz="0" w:space="0" w:color="auto"/>
            <w:right w:val="none" w:sz="0" w:space="0" w:color="auto"/>
          </w:divBdr>
        </w:div>
      </w:divsChild>
    </w:div>
    <w:div w:id="329141925">
      <w:bodyDiv w:val="1"/>
      <w:marLeft w:val="0"/>
      <w:marRight w:val="0"/>
      <w:marTop w:val="0"/>
      <w:marBottom w:val="0"/>
      <w:divBdr>
        <w:top w:val="none" w:sz="0" w:space="0" w:color="auto"/>
        <w:left w:val="none" w:sz="0" w:space="0" w:color="auto"/>
        <w:bottom w:val="none" w:sz="0" w:space="0" w:color="auto"/>
        <w:right w:val="none" w:sz="0" w:space="0" w:color="auto"/>
      </w:divBdr>
      <w:divsChild>
        <w:div w:id="1166897529">
          <w:marLeft w:val="0"/>
          <w:marRight w:val="0"/>
          <w:marTop w:val="0"/>
          <w:marBottom w:val="0"/>
          <w:divBdr>
            <w:top w:val="none" w:sz="0" w:space="0" w:color="auto"/>
            <w:left w:val="none" w:sz="0" w:space="0" w:color="auto"/>
            <w:bottom w:val="none" w:sz="0" w:space="0" w:color="auto"/>
            <w:right w:val="none" w:sz="0" w:space="0" w:color="auto"/>
          </w:divBdr>
          <w:divsChild>
            <w:div w:id="1688679559">
              <w:marLeft w:val="0"/>
              <w:marRight w:val="0"/>
              <w:marTop w:val="0"/>
              <w:marBottom w:val="115"/>
              <w:divBdr>
                <w:top w:val="none" w:sz="0" w:space="0" w:color="auto"/>
                <w:left w:val="none" w:sz="0" w:space="0" w:color="auto"/>
                <w:bottom w:val="none" w:sz="0" w:space="0" w:color="auto"/>
                <w:right w:val="none" w:sz="0" w:space="0" w:color="auto"/>
              </w:divBdr>
              <w:divsChild>
                <w:div w:id="401677542">
                  <w:marLeft w:val="0"/>
                  <w:marRight w:val="0"/>
                  <w:marTop w:val="0"/>
                  <w:marBottom w:val="0"/>
                  <w:divBdr>
                    <w:top w:val="none" w:sz="0" w:space="0" w:color="auto"/>
                    <w:left w:val="none" w:sz="0" w:space="0" w:color="auto"/>
                    <w:bottom w:val="none" w:sz="0" w:space="0" w:color="auto"/>
                    <w:right w:val="none" w:sz="0" w:space="0" w:color="auto"/>
                  </w:divBdr>
                  <w:divsChild>
                    <w:div w:id="1852602767">
                      <w:marLeft w:val="0"/>
                      <w:marRight w:val="0"/>
                      <w:marTop w:val="0"/>
                      <w:marBottom w:val="0"/>
                      <w:divBdr>
                        <w:top w:val="none" w:sz="0" w:space="0" w:color="auto"/>
                        <w:left w:val="none" w:sz="0" w:space="0" w:color="auto"/>
                        <w:bottom w:val="none" w:sz="0" w:space="0" w:color="auto"/>
                        <w:right w:val="none" w:sz="0" w:space="0" w:color="auto"/>
                      </w:divBdr>
                      <w:divsChild>
                        <w:div w:id="438108707">
                          <w:marLeft w:val="0"/>
                          <w:marRight w:val="0"/>
                          <w:marTop w:val="0"/>
                          <w:marBottom w:val="0"/>
                          <w:divBdr>
                            <w:top w:val="none" w:sz="0" w:space="0" w:color="auto"/>
                            <w:left w:val="none" w:sz="0" w:space="0" w:color="auto"/>
                            <w:bottom w:val="none" w:sz="0" w:space="0" w:color="auto"/>
                            <w:right w:val="none" w:sz="0" w:space="0" w:color="auto"/>
                          </w:divBdr>
                          <w:divsChild>
                            <w:div w:id="174444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747278">
                  <w:marLeft w:val="0"/>
                  <w:marRight w:val="0"/>
                  <w:marTop w:val="0"/>
                  <w:marBottom w:val="0"/>
                  <w:divBdr>
                    <w:top w:val="none" w:sz="0" w:space="0" w:color="auto"/>
                    <w:left w:val="none" w:sz="0" w:space="0" w:color="auto"/>
                    <w:bottom w:val="none" w:sz="0" w:space="0" w:color="auto"/>
                    <w:right w:val="none" w:sz="0" w:space="0" w:color="auto"/>
                  </w:divBdr>
                  <w:divsChild>
                    <w:div w:id="1984116950">
                      <w:marLeft w:val="0"/>
                      <w:marRight w:val="0"/>
                      <w:marTop w:val="0"/>
                      <w:marBottom w:val="0"/>
                      <w:divBdr>
                        <w:top w:val="none" w:sz="0" w:space="0" w:color="auto"/>
                        <w:left w:val="none" w:sz="0" w:space="0" w:color="auto"/>
                        <w:bottom w:val="none" w:sz="0" w:space="0" w:color="auto"/>
                        <w:right w:val="none" w:sz="0" w:space="0" w:color="auto"/>
                      </w:divBdr>
                      <w:divsChild>
                        <w:div w:id="1964967486">
                          <w:marLeft w:val="0"/>
                          <w:marRight w:val="0"/>
                          <w:marTop w:val="0"/>
                          <w:marBottom w:val="0"/>
                          <w:divBdr>
                            <w:top w:val="none" w:sz="0" w:space="0" w:color="auto"/>
                            <w:left w:val="none" w:sz="0" w:space="0" w:color="auto"/>
                            <w:bottom w:val="none" w:sz="0" w:space="0" w:color="auto"/>
                            <w:right w:val="none" w:sz="0" w:space="0" w:color="auto"/>
                          </w:divBdr>
                          <w:divsChild>
                            <w:div w:id="638460592">
                              <w:marLeft w:val="0"/>
                              <w:marRight w:val="0"/>
                              <w:marTop w:val="0"/>
                              <w:marBottom w:val="0"/>
                              <w:divBdr>
                                <w:top w:val="none" w:sz="0" w:space="0" w:color="auto"/>
                                <w:left w:val="none" w:sz="0" w:space="0" w:color="auto"/>
                                <w:bottom w:val="none" w:sz="0" w:space="0" w:color="auto"/>
                                <w:right w:val="none" w:sz="0" w:space="0" w:color="auto"/>
                              </w:divBdr>
                            </w:div>
                            <w:div w:id="1203133383">
                              <w:marLeft w:val="0"/>
                              <w:marRight w:val="0"/>
                              <w:marTop w:val="0"/>
                              <w:marBottom w:val="0"/>
                              <w:divBdr>
                                <w:top w:val="none" w:sz="0" w:space="0" w:color="auto"/>
                                <w:left w:val="none" w:sz="0" w:space="0" w:color="auto"/>
                                <w:bottom w:val="none" w:sz="0" w:space="0" w:color="auto"/>
                                <w:right w:val="none" w:sz="0" w:space="0" w:color="auto"/>
                              </w:divBdr>
                            </w:div>
                            <w:div w:id="262960050">
                              <w:marLeft w:val="0"/>
                              <w:marRight w:val="0"/>
                              <w:marTop w:val="0"/>
                              <w:marBottom w:val="0"/>
                              <w:divBdr>
                                <w:top w:val="none" w:sz="0" w:space="0" w:color="auto"/>
                                <w:left w:val="none" w:sz="0" w:space="0" w:color="auto"/>
                                <w:bottom w:val="none" w:sz="0" w:space="0" w:color="auto"/>
                                <w:right w:val="none" w:sz="0" w:space="0" w:color="auto"/>
                              </w:divBdr>
                            </w:div>
                            <w:div w:id="318385015">
                              <w:marLeft w:val="0"/>
                              <w:marRight w:val="0"/>
                              <w:marTop w:val="0"/>
                              <w:marBottom w:val="0"/>
                              <w:divBdr>
                                <w:top w:val="none" w:sz="0" w:space="0" w:color="auto"/>
                                <w:left w:val="none" w:sz="0" w:space="0" w:color="auto"/>
                                <w:bottom w:val="none" w:sz="0" w:space="0" w:color="auto"/>
                                <w:right w:val="none" w:sz="0" w:space="0" w:color="auto"/>
                              </w:divBdr>
                            </w:div>
                            <w:div w:id="79647099">
                              <w:marLeft w:val="0"/>
                              <w:marRight w:val="0"/>
                              <w:marTop w:val="0"/>
                              <w:marBottom w:val="0"/>
                              <w:divBdr>
                                <w:top w:val="none" w:sz="0" w:space="0" w:color="auto"/>
                                <w:left w:val="none" w:sz="0" w:space="0" w:color="auto"/>
                                <w:bottom w:val="none" w:sz="0" w:space="0" w:color="auto"/>
                                <w:right w:val="none" w:sz="0" w:space="0" w:color="auto"/>
                              </w:divBdr>
                            </w:div>
                            <w:div w:id="1780024203">
                              <w:marLeft w:val="0"/>
                              <w:marRight w:val="0"/>
                              <w:marTop w:val="0"/>
                              <w:marBottom w:val="0"/>
                              <w:divBdr>
                                <w:top w:val="none" w:sz="0" w:space="0" w:color="auto"/>
                                <w:left w:val="none" w:sz="0" w:space="0" w:color="auto"/>
                                <w:bottom w:val="none" w:sz="0" w:space="0" w:color="auto"/>
                                <w:right w:val="none" w:sz="0" w:space="0" w:color="auto"/>
                              </w:divBdr>
                            </w:div>
                            <w:div w:id="2134714913">
                              <w:marLeft w:val="0"/>
                              <w:marRight w:val="0"/>
                              <w:marTop w:val="0"/>
                              <w:marBottom w:val="0"/>
                              <w:divBdr>
                                <w:top w:val="none" w:sz="0" w:space="0" w:color="auto"/>
                                <w:left w:val="none" w:sz="0" w:space="0" w:color="auto"/>
                                <w:bottom w:val="none" w:sz="0" w:space="0" w:color="auto"/>
                                <w:right w:val="none" w:sz="0" w:space="0" w:color="auto"/>
                              </w:divBdr>
                            </w:div>
                            <w:div w:id="1222712072">
                              <w:marLeft w:val="0"/>
                              <w:marRight w:val="0"/>
                              <w:marTop w:val="0"/>
                              <w:marBottom w:val="0"/>
                              <w:divBdr>
                                <w:top w:val="none" w:sz="0" w:space="0" w:color="auto"/>
                                <w:left w:val="none" w:sz="0" w:space="0" w:color="auto"/>
                                <w:bottom w:val="none" w:sz="0" w:space="0" w:color="auto"/>
                                <w:right w:val="none" w:sz="0" w:space="0" w:color="auto"/>
                              </w:divBdr>
                            </w:div>
                            <w:div w:id="361520019">
                              <w:marLeft w:val="0"/>
                              <w:marRight w:val="0"/>
                              <w:marTop w:val="0"/>
                              <w:marBottom w:val="0"/>
                              <w:divBdr>
                                <w:top w:val="none" w:sz="0" w:space="0" w:color="auto"/>
                                <w:left w:val="none" w:sz="0" w:space="0" w:color="auto"/>
                                <w:bottom w:val="none" w:sz="0" w:space="0" w:color="auto"/>
                                <w:right w:val="none" w:sz="0" w:space="0" w:color="auto"/>
                              </w:divBdr>
                            </w:div>
                            <w:div w:id="1264923040">
                              <w:marLeft w:val="0"/>
                              <w:marRight w:val="0"/>
                              <w:marTop w:val="0"/>
                              <w:marBottom w:val="0"/>
                              <w:divBdr>
                                <w:top w:val="none" w:sz="0" w:space="0" w:color="auto"/>
                                <w:left w:val="none" w:sz="0" w:space="0" w:color="auto"/>
                                <w:bottom w:val="none" w:sz="0" w:space="0" w:color="auto"/>
                                <w:right w:val="none" w:sz="0" w:space="0" w:color="auto"/>
                              </w:divBdr>
                            </w:div>
                            <w:div w:id="174275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4194525">
          <w:marLeft w:val="0"/>
          <w:marRight w:val="0"/>
          <w:marTop w:val="0"/>
          <w:marBottom w:val="115"/>
          <w:divBdr>
            <w:top w:val="none" w:sz="0" w:space="0" w:color="auto"/>
            <w:left w:val="none" w:sz="0" w:space="0" w:color="auto"/>
            <w:bottom w:val="none" w:sz="0" w:space="0" w:color="auto"/>
            <w:right w:val="none" w:sz="0" w:space="0" w:color="auto"/>
          </w:divBdr>
          <w:divsChild>
            <w:div w:id="1842696376">
              <w:marLeft w:val="0"/>
              <w:marRight w:val="0"/>
              <w:marTop w:val="0"/>
              <w:marBottom w:val="0"/>
              <w:divBdr>
                <w:top w:val="none" w:sz="0" w:space="0" w:color="auto"/>
                <w:left w:val="none" w:sz="0" w:space="0" w:color="auto"/>
                <w:bottom w:val="none" w:sz="0" w:space="0" w:color="auto"/>
                <w:right w:val="none" w:sz="0" w:space="0" w:color="auto"/>
              </w:divBdr>
              <w:divsChild>
                <w:div w:id="49621965">
                  <w:marLeft w:val="0"/>
                  <w:marRight w:val="0"/>
                  <w:marTop w:val="0"/>
                  <w:marBottom w:val="0"/>
                  <w:divBdr>
                    <w:top w:val="none" w:sz="0" w:space="0" w:color="auto"/>
                    <w:left w:val="none" w:sz="0" w:space="0" w:color="auto"/>
                    <w:bottom w:val="none" w:sz="0" w:space="0" w:color="auto"/>
                    <w:right w:val="none" w:sz="0" w:space="0" w:color="auto"/>
                  </w:divBdr>
                  <w:divsChild>
                    <w:div w:id="1876309156">
                      <w:marLeft w:val="0"/>
                      <w:marRight w:val="0"/>
                      <w:marTop w:val="0"/>
                      <w:marBottom w:val="0"/>
                      <w:divBdr>
                        <w:top w:val="none" w:sz="0" w:space="0" w:color="auto"/>
                        <w:left w:val="none" w:sz="0" w:space="0" w:color="auto"/>
                        <w:bottom w:val="none" w:sz="0" w:space="0" w:color="auto"/>
                        <w:right w:val="none" w:sz="0" w:space="0" w:color="auto"/>
                      </w:divBdr>
                      <w:divsChild>
                        <w:div w:id="183536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147884">
              <w:marLeft w:val="0"/>
              <w:marRight w:val="0"/>
              <w:marTop w:val="0"/>
              <w:marBottom w:val="0"/>
              <w:divBdr>
                <w:top w:val="none" w:sz="0" w:space="0" w:color="auto"/>
                <w:left w:val="none" w:sz="0" w:space="0" w:color="auto"/>
                <w:bottom w:val="none" w:sz="0" w:space="0" w:color="auto"/>
                <w:right w:val="none" w:sz="0" w:space="0" w:color="auto"/>
              </w:divBdr>
              <w:divsChild>
                <w:div w:id="889147767">
                  <w:marLeft w:val="0"/>
                  <w:marRight w:val="0"/>
                  <w:marTop w:val="0"/>
                  <w:marBottom w:val="0"/>
                  <w:divBdr>
                    <w:top w:val="none" w:sz="0" w:space="0" w:color="auto"/>
                    <w:left w:val="none" w:sz="0" w:space="0" w:color="auto"/>
                    <w:bottom w:val="none" w:sz="0" w:space="0" w:color="auto"/>
                    <w:right w:val="none" w:sz="0" w:space="0" w:color="auto"/>
                  </w:divBdr>
                  <w:divsChild>
                    <w:div w:id="443767152">
                      <w:marLeft w:val="0"/>
                      <w:marRight w:val="0"/>
                      <w:marTop w:val="0"/>
                      <w:marBottom w:val="0"/>
                      <w:divBdr>
                        <w:top w:val="none" w:sz="0" w:space="0" w:color="auto"/>
                        <w:left w:val="none" w:sz="0" w:space="0" w:color="auto"/>
                        <w:bottom w:val="none" w:sz="0" w:space="0" w:color="auto"/>
                        <w:right w:val="none" w:sz="0" w:space="0" w:color="auto"/>
                      </w:divBdr>
                      <w:divsChild>
                        <w:div w:id="1138492980">
                          <w:marLeft w:val="0"/>
                          <w:marRight w:val="0"/>
                          <w:marTop w:val="0"/>
                          <w:marBottom w:val="0"/>
                          <w:divBdr>
                            <w:top w:val="none" w:sz="0" w:space="0" w:color="auto"/>
                            <w:left w:val="none" w:sz="0" w:space="0" w:color="auto"/>
                            <w:bottom w:val="none" w:sz="0" w:space="0" w:color="auto"/>
                            <w:right w:val="none" w:sz="0" w:space="0" w:color="auto"/>
                          </w:divBdr>
                        </w:div>
                        <w:div w:id="1998027016">
                          <w:marLeft w:val="0"/>
                          <w:marRight w:val="0"/>
                          <w:marTop w:val="0"/>
                          <w:marBottom w:val="0"/>
                          <w:divBdr>
                            <w:top w:val="none" w:sz="0" w:space="0" w:color="auto"/>
                            <w:left w:val="none" w:sz="0" w:space="0" w:color="auto"/>
                            <w:bottom w:val="none" w:sz="0" w:space="0" w:color="auto"/>
                            <w:right w:val="none" w:sz="0" w:space="0" w:color="auto"/>
                          </w:divBdr>
                        </w:div>
                        <w:div w:id="1687370483">
                          <w:marLeft w:val="0"/>
                          <w:marRight w:val="0"/>
                          <w:marTop w:val="0"/>
                          <w:marBottom w:val="0"/>
                          <w:divBdr>
                            <w:top w:val="none" w:sz="0" w:space="0" w:color="auto"/>
                            <w:left w:val="none" w:sz="0" w:space="0" w:color="auto"/>
                            <w:bottom w:val="none" w:sz="0" w:space="0" w:color="auto"/>
                            <w:right w:val="none" w:sz="0" w:space="0" w:color="auto"/>
                          </w:divBdr>
                        </w:div>
                        <w:div w:id="144127256">
                          <w:marLeft w:val="0"/>
                          <w:marRight w:val="0"/>
                          <w:marTop w:val="0"/>
                          <w:marBottom w:val="0"/>
                          <w:divBdr>
                            <w:top w:val="none" w:sz="0" w:space="0" w:color="auto"/>
                            <w:left w:val="none" w:sz="0" w:space="0" w:color="auto"/>
                            <w:bottom w:val="none" w:sz="0" w:space="0" w:color="auto"/>
                            <w:right w:val="none" w:sz="0" w:space="0" w:color="auto"/>
                          </w:divBdr>
                        </w:div>
                        <w:div w:id="2052263045">
                          <w:marLeft w:val="0"/>
                          <w:marRight w:val="0"/>
                          <w:marTop w:val="0"/>
                          <w:marBottom w:val="0"/>
                          <w:divBdr>
                            <w:top w:val="none" w:sz="0" w:space="0" w:color="auto"/>
                            <w:left w:val="none" w:sz="0" w:space="0" w:color="auto"/>
                            <w:bottom w:val="none" w:sz="0" w:space="0" w:color="auto"/>
                            <w:right w:val="none" w:sz="0" w:space="0" w:color="auto"/>
                          </w:divBdr>
                        </w:div>
                        <w:div w:id="1696542805">
                          <w:marLeft w:val="0"/>
                          <w:marRight w:val="0"/>
                          <w:marTop w:val="0"/>
                          <w:marBottom w:val="0"/>
                          <w:divBdr>
                            <w:top w:val="none" w:sz="0" w:space="0" w:color="auto"/>
                            <w:left w:val="none" w:sz="0" w:space="0" w:color="auto"/>
                            <w:bottom w:val="none" w:sz="0" w:space="0" w:color="auto"/>
                            <w:right w:val="none" w:sz="0" w:space="0" w:color="auto"/>
                          </w:divBdr>
                        </w:div>
                        <w:div w:id="1216549835">
                          <w:marLeft w:val="0"/>
                          <w:marRight w:val="0"/>
                          <w:marTop w:val="0"/>
                          <w:marBottom w:val="0"/>
                          <w:divBdr>
                            <w:top w:val="none" w:sz="0" w:space="0" w:color="auto"/>
                            <w:left w:val="none" w:sz="0" w:space="0" w:color="auto"/>
                            <w:bottom w:val="none" w:sz="0" w:space="0" w:color="auto"/>
                            <w:right w:val="none" w:sz="0" w:space="0" w:color="auto"/>
                          </w:divBdr>
                        </w:div>
                        <w:div w:id="1564170243">
                          <w:marLeft w:val="0"/>
                          <w:marRight w:val="0"/>
                          <w:marTop w:val="0"/>
                          <w:marBottom w:val="0"/>
                          <w:divBdr>
                            <w:top w:val="none" w:sz="0" w:space="0" w:color="auto"/>
                            <w:left w:val="none" w:sz="0" w:space="0" w:color="auto"/>
                            <w:bottom w:val="none" w:sz="0" w:space="0" w:color="auto"/>
                            <w:right w:val="none" w:sz="0" w:space="0" w:color="auto"/>
                          </w:divBdr>
                        </w:div>
                        <w:div w:id="280308277">
                          <w:marLeft w:val="0"/>
                          <w:marRight w:val="0"/>
                          <w:marTop w:val="0"/>
                          <w:marBottom w:val="0"/>
                          <w:divBdr>
                            <w:top w:val="none" w:sz="0" w:space="0" w:color="auto"/>
                            <w:left w:val="none" w:sz="0" w:space="0" w:color="auto"/>
                            <w:bottom w:val="none" w:sz="0" w:space="0" w:color="auto"/>
                            <w:right w:val="none" w:sz="0" w:space="0" w:color="auto"/>
                          </w:divBdr>
                        </w:div>
                        <w:div w:id="1399093056">
                          <w:marLeft w:val="0"/>
                          <w:marRight w:val="0"/>
                          <w:marTop w:val="0"/>
                          <w:marBottom w:val="0"/>
                          <w:divBdr>
                            <w:top w:val="none" w:sz="0" w:space="0" w:color="auto"/>
                            <w:left w:val="none" w:sz="0" w:space="0" w:color="auto"/>
                            <w:bottom w:val="none" w:sz="0" w:space="0" w:color="auto"/>
                            <w:right w:val="none" w:sz="0" w:space="0" w:color="auto"/>
                          </w:divBdr>
                        </w:div>
                        <w:div w:id="2032102542">
                          <w:marLeft w:val="0"/>
                          <w:marRight w:val="0"/>
                          <w:marTop w:val="0"/>
                          <w:marBottom w:val="0"/>
                          <w:divBdr>
                            <w:top w:val="none" w:sz="0" w:space="0" w:color="auto"/>
                            <w:left w:val="none" w:sz="0" w:space="0" w:color="auto"/>
                            <w:bottom w:val="none" w:sz="0" w:space="0" w:color="auto"/>
                            <w:right w:val="none" w:sz="0" w:space="0" w:color="auto"/>
                          </w:divBdr>
                        </w:div>
                        <w:div w:id="846015436">
                          <w:marLeft w:val="0"/>
                          <w:marRight w:val="0"/>
                          <w:marTop w:val="0"/>
                          <w:marBottom w:val="0"/>
                          <w:divBdr>
                            <w:top w:val="none" w:sz="0" w:space="0" w:color="auto"/>
                            <w:left w:val="none" w:sz="0" w:space="0" w:color="auto"/>
                            <w:bottom w:val="none" w:sz="0" w:space="0" w:color="auto"/>
                            <w:right w:val="none" w:sz="0" w:space="0" w:color="auto"/>
                          </w:divBdr>
                        </w:div>
                        <w:div w:id="1406026596">
                          <w:marLeft w:val="0"/>
                          <w:marRight w:val="0"/>
                          <w:marTop w:val="0"/>
                          <w:marBottom w:val="0"/>
                          <w:divBdr>
                            <w:top w:val="none" w:sz="0" w:space="0" w:color="auto"/>
                            <w:left w:val="none" w:sz="0" w:space="0" w:color="auto"/>
                            <w:bottom w:val="none" w:sz="0" w:space="0" w:color="auto"/>
                            <w:right w:val="none" w:sz="0" w:space="0" w:color="auto"/>
                          </w:divBdr>
                        </w:div>
                        <w:div w:id="1634747973">
                          <w:marLeft w:val="0"/>
                          <w:marRight w:val="0"/>
                          <w:marTop w:val="0"/>
                          <w:marBottom w:val="0"/>
                          <w:divBdr>
                            <w:top w:val="none" w:sz="0" w:space="0" w:color="auto"/>
                            <w:left w:val="none" w:sz="0" w:space="0" w:color="auto"/>
                            <w:bottom w:val="none" w:sz="0" w:space="0" w:color="auto"/>
                            <w:right w:val="none" w:sz="0" w:space="0" w:color="auto"/>
                          </w:divBdr>
                        </w:div>
                        <w:div w:id="1787458234">
                          <w:marLeft w:val="0"/>
                          <w:marRight w:val="0"/>
                          <w:marTop w:val="0"/>
                          <w:marBottom w:val="0"/>
                          <w:divBdr>
                            <w:top w:val="none" w:sz="0" w:space="0" w:color="auto"/>
                            <w:left w:val="none" w:sz="0" w:space="0" w:color="auto"/>
                            <w:bottom w:val="none" w:sz="0" w:space="0" w:color="auto"/>
                            <w:right w:val="none" w:sz="0" w:space="0" w:color="auto"/>
                          </w:divBdr>
                        </w:div>
                        <w:div w:id="25444965">
                          <w:marLeft w:val="0"/>
                          <w:marRight w:val="0"/>
                          <w:marTop w:val="0"/>
                          <w:marBottom w:val="0"/>
                          <w:divBdr>
                            <w:top w:val="none" w:sz="0" w:space="0" w:color="auto"/>
                            <w:left w:val="none" w:sz="0" w:space="0" w:color="auto"/>
                            <w:bottom w:val="none" w:sz="0" w:space="0" w:color="auto"/>
                            <w:right w:val="none" w:sz="0" w:space="0" w:color="auto"/>
                          </w:divBdr>
                        </w:div>
                        <w:div w:id="898827783">
                          <w:marLeft w:val="0"/>
                          <w:marRight w:val="0"/>
                          <w:marTop w:val="0"/>
                          <w:marBottom w:val="0"/>
                          <w:divBdr>
                            <w:top w:val="none" w:sz="0" w:space="0" w:color="auto"/>
                            <w:left w:val="none" w:sz="0" w:space="0" w:color="auto"/>
                            <w:bottom w:val="none" w:sz="0" w:space="0" w:color="auto"/>
                            <w:right w:val="none" w:sz="0" w:space="0" w:color="auto"/>
                          </w:divBdr>
                        </w:div>
                        <w:div w:id="891893536">
                          <w:marLeft w:val="0"/>
                          <w:marRight w:val="0"/>
                          <w:marTop w:val="0"/>
                          <w:marBottom w:val="0"/>
                          <w:divBdr>
                            <w:top w:val="none" w:sz="0" w:space="0" w:color="auto"/>
                            <w:left w:val="none" w:sz="0" w:space="0" w:color="auto"/>
                            <w:bottom w:val="none" w:sz="0" w:space="0" w:color="auto"/>
                            <w:right w:val="none" w:sz="0" w:space="0" w:color="auto"/>
                          </w:divBdr>
                        </w:div>
                        <w:div w:id="1873150050">
                          <w:marLeft w:val="0"/>
                          <w:marRight w:val="0"/>
                          <w:marTop w:val="0"/>
                          <w:marBottom w:val="0"/>
                          <w:divBdr>
                            <w:top w:val="none" w:sz="0" w:space="0" w:color="auto"/>
                            <w:left w:val="none" w:sz="0" w:space="0" w:color="auto"/>
                            <w:bottom w:val="none" w:sz="0" w:space="0" w:color="auto"/>
                            <w:right w:val="none" w:sz="0" w:space="0" w:color="auto"/>
                          </w:divBdr>
                        </w:div>
                        <w:div w:id="915750858">
                          <w:marLeft w:val="0"/>
                          <w:marRight w:val="0"/>
                          <w:marTop w:val="0"/>
                          <w:marBottom w:val="0"/>
                          <w:divBdr>
                            <w:top w:val="none" w:sz="0" w:space="0" w:color="auto"/>
                            <w:left w:val="none" w:sz="0" w:space="0" w:color="auto"/>
                            <w:bottom w:val="none" w:sz="0" w:space="0" w:color="auto"/>
                            <w:right w:val="none" w:sz="0" w:space="0" w:color="auto"/>
                          </w:divBdr>
                        </w:div>
                        <w:div w:id="1131243085">
                          <w:marLeft w:val="0"/>
                          <w:marRight w:val="0"/>
                          <w:marTop w:val="0"/>
                          <w:marBottom w:val="0"/>
                          <w:divBdr>
                            <w:top w:val="none" w:sz="0" w:space="0" w:color="auto"/>
                            <w:left w:val="none" w:sz="0" w:space="0" w:color="auto"/>
                            <w:bottom w:val="none" w:sz="0" w:space="0" w:color="auto"/>
                            <w:right w:val="none" w:sz="0" w:space="0" w:color="auto"/>
                          </w:divBdr>
                        </w:div>
                        <w:div w:id="814683231">
                          <w:marLeft w:val="0"/>
                          <w:marRight w:val="0"/>
                          <w:marTop w:val="0"/>
                          <w:marBottom w:val="0"/>
                          <w:divBdr>
                            <w:top w:val="none" w:sz="0" w:space="0" w:color="auto"/>
                            <w:left w:val="none" w:sz="0" w:space="0" w:color="auto"/>
                            <w:bottom w:val="none" w:sz="0" w:space="0" w:color="auto"/>
                            <w:right w:val="none" w:sz="0" w:space="0" w:color="auto"/>
                          </w:divBdr>
                        </w:div>
                        <w:div w:id="130707056">
                          <w:marLeft w:val="0"/>
                          <w:marRight w:val="0"/>
                          <w:marTop w:val="0"/>
                          <w:marBottom w:val="0"/>
                          <w:divBdr>
                            <w:top w:val="none" w:sz="0" w:space="0" w:color="auto"/>
                            <w:left w:val="none" w:sz="0" w:space="0" w:color="auto"/>
                            <w:bottom w:val="none" w:sz="0" w:space="0" w:color="auto"/>
                            <w:right w:val="none" w:sz="0" w:space="0" w:color="auto"/>
                          </w:divBdr>
                        </w:div>
                        <w:div w:id="1644505008">
                          <w:marLeft w:val="0"/>
                          <w:marRight w:val="0"/>
                          <w:marTop w:val="0"/>
                          <w:marBottom w:val="0"/>
                          <w:divBdr>
                            <w:top w:val="none" w:sz="0" w:space="0" w:color="auto"/>
                            <w:left w:val="none" w:sz="0" w:space="0" w:color="auto"/>
                            <w:bottom w:val="none" w:sz="0" w:space="0" w:color="auto"/>
                            <w:right w:val="none" w:sz="0" w:space="0" w:color="auto"/>
                          </w:divBdr>
                        </w:div>
                        <w:div w:id="454953878">
                          <w:marLeft w:val="0"/>
                          <w:marRight w:val="0"/>
                          <w:marTop w:val="0"/>
                          <w:marBottom w:val="0"/>
                          <w:divBdr>
                            <w:top w:val="none" w:sz="0" w:space="0" w:color="auto"/>
                            <w:left w:val="none" w:sz="0" w:space="0" w:color="auto"/>
                            <w:bottom w:val="none" w:sz="0" w:space="0" w:color="auto"/>
                            <w:right w:val="none" w:sz="0" w:space="0" w:color="auto"/>
                          </w:divBdr>
                        </w:div>
                        <w:div w:id="1928688786">
                          <w:marLeft w:val="0"/>
                          <w:marRight w:val="0"/>
                          <w:marTop w:val="0"/>
                          <w:marBottom w:val="0"/>
                          <w:divBdr>
                            <w:top w:val="none" w:sz="0" w:space="0" w:color="auto"/>
                            <w:left w:val="none" w:sz="0" w:space="0" w:color="auto"/>
                            <w:bottom w:val="none" w:sz="0" w:space="0" w:color="auto"/>
                            <w:right w:val="none" w:sz="0" w:space="0" w:color="auto"/>
                          </w:divBdr>
                        </w:div>
                        <w:div w:id="894193986">
                          <w:marLeft w:val="0"/>
                          <w:marRight w:val="0"/>
                          <w:marTop w:val="0"/>
                          <w:marBottom w:val="0"/>
                          <w:divBdr>
                            <w:top w:val="none" w:sz="0" w:space="0" w:color="auto"/>
                            <w:left w:val="none" w:sz="0" w:space="0" w:color="auto"/>
                            <w:bottom w:val="none" w:sz="0" w:space="0" w:color="auto"/>
                            <w:right w:val="none" w:sz="0" w:space="0" w:color="auto"/>
                          </w:divBdr>
                        </w:div>
                        <w:div w:id="2065105526">
                          <w:marLeft w:val="0"/>
                          <w:marRight w:val="0"/>
                          <w:marTop w:val="0"/>
                          <w:marBottom w:val="0"/>
                          <w:divBdr>
                            <w:top w:val="none" w:sz="0" w:space="0" w:color="auto"/>
                            <w:left w:val="none" w:sz="0" w:space="0" w:color="auto"/>
                            <w:bottom w:val="none" w:sz="0" w:space="0" w:color="auto"/>
                            <w:right w:val="none" w:sz="0" w:space="0" w:color="auto"/>
                          </w:divBdr>
                        </w:div>
                        <w:div w:id="1664969051">
                          <w:marLeft w:val="0"/>
                          <w:marRight w:val="0"/>
                          <w:marTop w:val="0"/>
                          <w:marBottom w:val="0"/>
                          <w:divBdr>
                            <w:top w:val="none" w:sz="0" w:space="0" w:color="auto"/>
                            <w:left w:val="none" w:sz="0" w:space="0" w:color="auto"/>
                            <w:bottom w:val="none" w:sz="0" w:space="0" w:color="auto"/>
                            <w:right w:val="none" w:sz="0" w:space="0" w:color="auto"/>
                          </w:divBdr>
                        </w:div>
                        <w:div w:id="2138061412">
                          <w:marLeft w:val="0"/>
                          <w:marRight w:val="0"/>
                          <w:marTop w:val="0"/>
                          <w:marBottom w:val="0"/>
                          <w:divBdr>
                            <w:top w:val="none" w:sz="0" w:space="0" w:color="auto"/>
                            <w:left w:val="none" w:sz="0" w:space="0" w:color="auto"/>
                            <w:bottom w:val="none" w:sz="0" w:space="0" w:color="auto"/>
                            <w:right w:val="none" w:sz="0" w:space="0" w:color="auto"/>
                          </w:divBdr>
                        </w:div>
                        <w:div w:id="369844596">
                          <w:marLeft w:val="0"/>
                          <w:marRight w:val="0"/>
                          <w:marTop w:val="0"/>
                          <w:marBottom w:val="0"/>
                          <w:divBdr>
                            <w:top w:val="none" w:sz="0" w:space="0" w:color="auto"/>
                            <w:left w:val="none" w:sz="0" w:space="0" w:color="auto"/>
                            <w:bottom w:val="none" w:sz="0" w:space="0" w:color="auto"/>
                            <w:right w:val="none" w:sz="0" w:space="0" w:color="auto"/>
                          </w:divBdr>
                        </w:div>
                        <w:div w:id="129263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326017">
          <w:marLeft w:val="0"/>
          <w:marRight w:val="0"/>
          <w:marTop w:val="0"/>
          <w:marBottom w:val="0"/>
          <w:divBdr>
            <w:top w:val="none" w:sz="0" w:space="0" w:color="auto"/>
            <w:left w:val="none" w:sz="0" w:space="0" w:color="auto"/>
            <w:bottom w:val="none" w:sz="0" w:space="0" w:color="auto"/>
            <w:right w:val="none" w:sz="0" w:space="0" w:color="auto"/>
          </w:divBdr>
        </w:div>
        <w:div w:id="1271930850">
          <w:marLeft w:val="0"/>
          <w:marRight w:val="0"/>
          <w:marTop w:val="0"/>
          <w:marBottom w:val="115"/>
          <w:divBdr>
            <w:top w:val="none" w:sz="0" w:space="0" w:color="auto"/>
            <w:left w:val="none" w:sz="0" w:space="0" w:color="auto"/>
            <w:bottom w:val="none" w:sz="0" w:space="0" w:color="auto"/>
            <w:right w:val="none" w:sz="0" w:space="0" w:color="auto"/>
          </w:divBdr>
          <w:divsChild>
            <w:div w:id="1771075321">
              <w:marLeft w:val="0"/>
              <w:marRight w:val="0"/>
              <w:marTop w:val="0"/>
              <w:marBottom w:val="0"/>
              <w:divBdr>
                <w:top w:val="none" w:sz="0" w:space="0" w:color="auto"/>
                <w:left w:val="none" w:sz="0" w:space="0" w:color="auto"/>
                <w:bottom w:val="none" w:sz="0" w:space="0" w:color="auto"/>
                <w:right w:val="none" w:sz="0" w:space="0" w:color="auto"/>
              </w:divBdr>
              <w:divsChild>
                <w:div w:id="1679844598">
                  <w:marLeft w:val="0"/>
                  <w:marRight w:val="0"/>
                  <w:marTop w:val="0"/>
                  <w:marBottom w:val="0"/>
                  <w:divBdr>
                    <w:top w:val="none" w:sz="0" w:space="0" w:color="auto"/>
                    <w:left w:val="none" w:sz="0" w:space="0" w:color="auto"/>
                    <w:bottom w:val="none" w:sz="0" w:space="0" w:color="auto"/>
                    <w:right w:val="none" w:sz="0" w:space="0" w:color="auto"/>
                  </w:divBdr>
                  <w:divsChild>
                    <w:div w:id="707606885">
                      <w:marLeft w:val="0"/>
                      <w:marRight w:val="0"/>
                      <w:marTop w:val="0"/>
                      <w:marBottom w:val="0"/>
                      <w:divBdr>
                        <w:top w:val="none" w:sz="0" w:space="0" w:color="auto"/>
                        <w:left w:val="none" w:sz="0" w:space="0" w:color="auto"/>
                        <w:bottom w:val="none" w:sz="0" w:space="0" w:color="auto"/>
                        <w:right w:val="none" w:sz="0" w:space="0" w:color="auto"/>
                      </w:divBdr>
                      <w:divsChild>
                        <w:div w:id="78415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334015">
              <w:marLeft w:val="0"/>
              <w:marRight w:val="0"/>
              <w:marTop w:val="0"/>
              <w:marBottom w:val="0"/>
              <w:divBdr>
                <w:top w:val="none" w:sz="0" w:space="0" w:color="auto"/>
                <w:left w:val="none" w:sz="0" w:space="0" w:color="auto"/>
                <w:bottom w:val="none" w:sz="0" w:space="0" w:color="auto"/>
                <w:right w:val="none" w:sz="0" w:space="0" w:color="auto"/>
              </w:divBdr>
              <w:divsChild>
                <w:div w:id="745885951">
                  <w:marLeft w:val="0"/>
                  <w:marRight w:val="0"/>
                  <w:marTop w:val="0"/>
                  <w:marBottom w:val="0"/>
                  <w:divBdr>
                    <w:top w:val="none" w:sz="0" w:space="0" w:color="auto"/>
                    <w:left w:val="none" w:sz="0" w:space="0" w:color="auto"/>
                    <w:bottom w:val="none" w:sz="0" w:space="0" w:color="auto"/>
                    <w:right w:val="none" w:sz="0" w:space="0" w:color="auto"/>
                  </w:divBdr>
                  <w:divsChild>
                    <w:div w:id="510486870">
                      <w:marLeft w:val="0"/>
                      <w:marRight w:val="0"/>
                      <w:marTop w:val="0"/>
                      <w:marBottom w:val="0"/>
                      <w:divBdr>
                        <w:top w:val="none" w:sz="0" w:space="0" w:color="auto"/>
                        <w:left w:val="none" w:sz="0" w:space="0" w:color="auto"/>
                        <w:bottom w:val="none" w:sz="0" w:space="0" w:color="auto"/>
                        <w:right w:val="none" w:sz="0" w:space="0" w:color="auto"/>
                      </w:divBdr>
                      <w:divsChild>
                        <w:div w:id="1574050530">
                          <w:marLeft w:val="0"/>
                          <w:marRight w:val="0"/>
                          <w:marTop w:val="0"/>
                          <w:marBottom w:val="0"/>
                          <w:divBdr>
                            <w:top w:val="none" w:sz="0" w:space="0" w:color="auto"/>
                            <w:left w:val="none" w:sz="0" w:space="0" w:color="auto"/>
                            <w:bottom w:val="none" w:sz="0" w:space="0" w:color="auto"/>
                            <w:right w:val="none" w:sz="0" w:space="0" w:color="auto"/>
                          </w:divBdr>
                        </w:div>
                        <w:div w:id="1474836088">
                          <w:marLeft w:val="0"/>
                          <w:marRight w:val="0"/>
                          <w:marTop w:val="0"/>
                          <w:marBottom w:val="0"/>
                          <w:divBdr>
                            <w:top w:val="none" w:sz="0" w:space="0" w:color="auto"/>
                            <w:left w:val="none" w:sz="0" w:space="0" w:color="auto"/>
                            <w:bottom w:val="none" w:sz="0" w:space="0" w:color="auto"/>
                            <w:right w:val="none" w:sz="0" w:space="0" w:color="auto"/>
                          </w:divBdr>
                        </w:div>
                        <w:div w:id="568687807">
                          <w:marLeft w:val="0"/>
                          <w:marRight w:val="0"/>
                          <w:marTop w:val="0"/>
                          <w:marBottom w:val="0"/>
                          <w:divBdr>
                            <w:top w:val="none" w:sz="0" w:space="0" w:color="auto"/>
                            <w:left w:val="none" w:sz="0" w:space="0" w:color="auto"/>
                            <w:bottom w:val="none" w:sz="0" w:space="0" w:color="auto"/>
                            <w:right w:val="none" w:sz="0" w:space="0" w:color="auto"/>
                          </w:divBdr>
                        </w:div>
                        <w:div w:id="1753046820">
                          <w:marLeft w:val="0"/>
                          <w:marRight w:val="0"/>
                          <w:marTop w:val="0"/>
                          <w:marBottom w:val="0"/>
                          <w:divBdr>
                            <w:top w:val="none" w:sz="0" w:space="0" w:color="auto"/>
                            <w:left w:val="none" w:sz="0" w:space="0" w:color="auto"/>
                            <w:bottom w:val="none" w:sz="0" w:space="0" w:color="auto"/>
                            <w:right w:val="none" w:sz="0" w:space="0" w:color="auto"/>
                          </w:divBdr>
                        </w:div>
                        <w:div w:id="263080013">
                          <w:marLeft w:val="0"/>
                          <w:marRight w:val="0"/>
                          <w:marTop w:val="0"/>
                          <w:marBottom w:val="0"/>
                          <w:divBdr>
                            <w:top w:val="none" w:sz="0" w:space="0" w:color="auto"/>
                            <w:left w:val="none" w:sz="0" w:space="0" w:color="auto"/>
                            <w:bottom w:val="none" w:sz="0" w:space="0" w:color="auto"/>
                            <w:right w:val="none" w:sz="0" w:space="0" w:color="auto"/>
                          </w:divBdr>
                        </w:div>
                        <w:div w:id="1201165314">
                          <w:marLeft w:val="0"/>
                          <w:marRight w:val="0"/>
                          <w:marTop w:val="0"/>
                          <w:marBottom w:val="0"/>
                          <w:divBdr>
                            <w:top w:val="none" w:sz="0" w:space="0" w:color="auto"/>
                            <w:left w:val="none" w:sz="0" w:space="0" w:color="auto"/>
                            <w:bottom w:val="none" w:sz="0" w:space="0" w:color="auto"/>
                            <w:right w:val="none" w:sz="0" w:space="0" w:color="auto"/>
                          </w:divBdr>
                        </w:div>
                        <w:div w:id="2051688349">
                          <w:marLeft w:val="0"/>
                          <w:marRight w:val="0"/>
                          <w:marTop w:val="0"/>
                          <w:marBottom w:val="0"/>
                          <w:divBdr>
                            <w:top w:val="none" w:sz="0" w:space="0" w:color="auto"/>
                            <w:left w:val="none" w:sz="0" w:space="0" w:color="auto"/>
                            <w:bottom w:val="none" w:sz="0" w:space="0" w:color="auto"/>
                            <w:right w:val="none" w:sz="0" w:space="0" w:color="auto"/>
                          </w:divBdr>
                        </w:div>
                        <w:div w:id="1585795788">
                          <w:marLeft w:val="0"/>
                          <w:marRight w:val="0"/>
                          <w:marTop w:val="0"/>
                          <w:marBottom w:val="0"/>
                          <w:divBdr>
                            <w:top w:val="none" w:sz="0" w:space="0" w:color="auto"/>
                            <w:left w:val="none" w:sz="0" w:space="0" w:color="auto"/>
                            <w:bottom w:val="none" w:sz="0" w:space="0" w:color="auto"/>
                            <w:right w:val="none" w:sz="0" w:space="0" w:color="auto"/>
                          </w:divBdr>
                        </w:div>
                        <w:div w:id="2002613225">
                          <w:marLeft w:val="0"/>
                          <w:marRight w:val="0"/>
                          <w:marTop w:val="0"/>
                          <w:marBottom w:val="0"/>
                          <w:divBdr>
                            <w:top w:val="none" w:sz="0" w:space="0" w:color="auto"/>
                            <w:left w:val="none" w:sz="0" w:space="0" w:color="auto"/>
                            <w:bottom w:val="none" w:sz="0" w:space="0" w:color="auto"/>
                            <w:right w:val="none" w:sz="0" w:space="0" w:color="auto"/>
                          </w:divBdr>
                        </w:div>
                        <w:div w:id="1472135334">
                          <w:marLeft w:val="0"/>
                          <w:marRight w:val="0"/>
                          <w:marTop w:val="0"/>
                          <w:marBottom w:val="0"/>
                          <w:divBdr>
                            <w:top w:val="none" w:sz="0" w:space="0" w:color="auto"/>
                            <w:left w:val="none" w:sz="0" w:space="0" w:color="auto"/>
                            <w:bottom w:val="none" w:sz="0" w:space="0" w:color="auto"/>
                            <w:right w:val="none" w:sz="0" w:space="0" w:color="auto"/>
                          </w:divBdr>
                        </w:div>
                        <w:div w:id="1959024087">
                          <w:marLeft w:val="0"/>
                          <w:marRight w:val="0"/>
                          <w:marTop w:val="0"/>
                          <w:marBottom w:val="0"/>
                          <w:divBdr>
                            <w:top w:val="none" w:sz="0" w:space="0" w:color="auto"/>
                            <w:left w:val="none" w:sz="0" w:space="0" w:color="auto"/>
                            <w:bottom w:val="none" w:sz="0" w:space="0" w:color="auto"/>
                            <w:right w:val="none" w:sz="0" w:space="0" w:color="auto"/>
                          </w:divBdr>
                        </w:div>
                        <w:div w:id="869299294">
                          <w:marLeft w:val="0"/>
                          <w:marRight w:val="0"/>
                          <w:marTop w:val="0"/>
                          <w:marBottom w:val="0"/>
                          <w:divBdr>
                            <w:top w:val="none" w:sz="0" w:space="0" w:color="auto"/>
                            <w:left w:val="none" w:sz="0" w:space="0" w:color="auto"/>
                            <w:bottom w:val="none" w:sz="0" w:space="0" w:color="auto"/>
                            <w:right w:val="none" w:sz="0" w:space="0" w:color="auto"/>
                          </w:divBdr>
                        </w:div>
                        <w:div w:id="1594633072">
                          <w:marLeft w:val="0"/>
                          <w:marRight w:val="0"/>
                          <w:marTop w:val="0"/>
                          <w:marBottom w:val="0"/>
                          <w:divBdr>
                            <w:top w:val="none" w:sz="0" w:space="0" w:color="auto"/>
                            <w:left w:val="none" w:sz="0" w:space="0" w:color="auto"/>
                            <w:bottom w:val="none" w:sz="0" w:space="0" w:color="auto"/>
                            <w:right w:val="none" w:sz="0" w:space="0" w:color="auto"/>
                          </w:divBdr>
                        </w:div>
                        <w:div w:id="2002462804">
                          <w:marLeft w:val="0"/>
                          <w:marRight w:val="0"/>
                          <w:marTop w:val="0"/>
                          <w:marBottom w:val="0"/>
                          <w:divBdr>
                            <w:top w:val="none" w:sz="0" w:space="0" w:color="auto"/>
                            <w:left w:val="none" w:sz="0" w:space="0" w:color="auto"/>
                            <w:bottom w:val="none" w:sz="0" w:space="0" w:color="auto"/>
                            <w:right w:val="none" w:sz="0" w:space="0" w:color="auto"/>
                          </w:divBdr>
                        </w:div>
                        <w:div w:id="588579567">
                          <w:marLeft w:val="0"/>
                          <w:marRight w:val="0"/>
                          <w:marTop w:val="0"/>
                          <w:marBottom w:val="0"/>
                          <w:divBdr>
                            <w:top w:val="none" w:sz="0" w:space="0" w:color="auto"/>
                            <w:left w:val="none" w:sz="0" w:space="0" w:color="auto"/>
                            <w:bottom w:val="none" w:sz="0" w:space="0" w:color="auto"/>
                            <w:right w:val="none" w:sz="0" w:space="0" w:color="auto"/>
                          </w:divBdr>
                        </w:div>
                        <w:div w:id="593976957">
                          <w:marLeft w:val="0"/>
                          <w:marRight w:val="0"/>
                          <w:marTop w:val="0"/>
                          <w:marBottom w:val="0"/>
                          <w:divBdr>
                            <w:top w:val="none" w:sz="0" w:space="0" w:color="auto"/>
                            <w:left w:val="none" w:sz="0" w:space="0" w:color="auto"/>
                            <w:bottom w:val="none" w:sz="0" w:space="0" w:color="auto"/>
                            <w:right w:val="none" w:sz="0" w:space="0" w:color="auto"/>
                          </w:divBdr>
                        </w:div>
                        <w:div w:id="334650638">
                          <w:marLeft w:val="0"/>
                          <w:marRight w:val="0"/>
                          <w:marTop w:val="0"/>
                          <w:marBottom w:val="0"/>
                          <w:divBdr>
                            <w:top w:val="none" w:sz="0" w:space="0" w:color="auto"/>
                            <w:left w:val="none" w:sz="0" w:space="0" w:color="auto"/>
                            <w:bottom w:val="none" w:sz="0" w:space="0" w:color="auto"/>
                            <w:right w:val="none" w:sz="0" w:space="0" w:color="auto"/>
                          </w:divBdr>
                        </w:div>
                        <w:div w:id="2109155647">
                          <w:marLeft w:val="0"/>
                          <w:marRight w:val="0"/>
                          <w:marTop w:val="0"/>
                          <w:marBottom w:val="0"/>
                          <w:divBdr>
                            <w:top w:val="none" w:sz="0" w:space="0" w:color="auto"/>
                            <w:left w:val="none" w:sz="0" w:space="0" w:color="auto"/>
                            <w:bottom w:val="none" w:sz="0" w:space="0" w:color="auto"/>
                            <w:right w:val="none" w:sz="0" w:space="0" w:color="auto"/>
                          </w:divBdr>
                        </w:div>
                        <w:div w:id="1565867632">
                          <w:marLeft w:val="0"/>
                          <w:marRight w:val="0"/>
                          <w:marTop w:val="0"/>
                          <w:marBottom w:val="0"/>
                          <w:divBdr>
                            <w:top w:val="none" w:sz="0" w:space="0" w:color="auto"/>
                            <w:left w:val="none" w:sz="0" w:space="0" w:color="auto"/>
                            <w:bottom w:val="none" w:sz="0" w:space="0" w:color="auto"/>
                            <w:right w:val="none" w:sz="0" w:space="0" w:color="auto"/>
                          </w:divBdr>
                        </w:div>
                        <w:div w:id="1488089846">
                          <w:marLeft w:val="0"/>
                          <w:marRight w:val="0"/>
                          <w:marTop w:val="0"/>
                          <w:marBottom w:val="0"/>
                          <w:divBdr>
                            <w:top w:val="none" w:sz="0" w:space="0" w:color="auto"/>
                            <w:left w:val="none" w:sz="0" w:space="0" w:color="auto"/>
                            <w:bottom w:val="none" w:sz="0" w:space="0" w:color="auto"/>
                            <w:right w:val="none" w:sz="0" w:space="0" w:color="auto"/>
                          </w:divBdr>
                        </w:div>
                        <w:div w:id="1699308528">
                          <w:marLeft w:val="0"/>
                          <w:marRight w:val="0"/>
                          <w:marTop w:val="0"/>
                          <w:marBottom w:val="0"/>
                          <w:divBdr>
                            <w:top w:val="none" w:sz="0" w:space="0" w:color="auto"/>
                            <w:left w:val="none" w:sz="0" w:space="0" w:color="auto"/>
                            <w:bottom w:val="none" w:sz="0" w:space="0" w:color="auto"/>
                            <w:right w:val="none" w:sz="0" w:space="0" w:color="auto"/>
                          </w:divBdr>
                        </w:div>
                        <w:div w:id="130174846">
                          <w:marLeft w:val="0"/>
                          <w:marRight w:val="0"/>
                          <w:marTop w:val="0"/>
                          <w:marBottom w:val="0"/>
                          <w:divBdr>
                            <w:top w:val="none" w:sz="0" w:space="0" w:color="auto"/>
                            <w:left w:val="none" w:sz="0" w:space="0" w:color="auto"/>
                            <w:bottom w:val="none" w:sz="0" w:space="0" w:color="auto"/>
                            <w:right w:val="none" w:sz="0" w:space="0" w:color="auto"/>
                          </w:divBdr>
                        </w:div>
                        <w:div w:id="710229928">
                          <w:marLeft w:val="0"/>
                          <w:marRight w:val="0"/>
                          <w:marTop w:val="0"/>
                          <w:marBottom w:val="0"/>
                          <w:divBdr>
                            <w:top w:val="none" w:sz="0" w:space="0" w:color="auto"/>
                            <w:left w:val="none" w:sz="0" w:space="0" w:color="auto"/>
                            <w:bottom w:val="none" w:sz="0" w:space="0" w:color="auto"/>
                            <w:right w:val="none" w:sz="0" w:space="0" w:color="auto"/>
                          </w:divBdr>
                        </w:div>
                        <w:div w:id="426733291">
                          <w:marLeft w:val="0"/>
                          <w:marRight w:val="0"/>
                          <w:marTop w:val="0"/>
                          <w:marBottom w:val="0"/>
                          <w:divBdr>
                            <w:top w:val="none" w:sz="0" w:space="0" w:color="auto"/>
                            <w:left w:val="none" w:sz="0" w:space="0" w:color="auto"/>
                            <w:bottom w:val="none" w:sz="0" w:space="0" w:color="auto"/>
                            <w:right w:val="none" w:sz="0" w:space="0" w:color="auto"/>
                          </w:divBdr>
                        </w:div>
                        <w:div w:id="1215317459">
                          <w:marLeft w:val="0"/>
                          <w:marRight w:val="0"/>
                          <w:marTop w:val="0"/>
                          <w:marBottom w:val="0"/>
                          <w:divBdr>
                            <w:top w:val="none" w:sz="0" w:space="0" w:color="auto"/>
                            <w:left w:val="none" w:sz="0" w:space="0" w:color="auto"/>
                            <w:bottom w:val="none" w:sz="0" w:space="0" w:color="auto"/>
                            <w:right w:val="none" w:sz="0" w:space="0" w:color="auto"/>
                          </w:divBdr>
                        </w:div>
                        <w:div w:id="1556113815">
                          <w:marLeft w:val="0"/>
                          <w:marRight w:val="0"/>
                          <w:marTop w:val="0"/>
                          <w:marBottom w:val="0"/>
                          <w:divBdr>
                            <w:top w:val="none" w:sz="0" w:space="0" w:color="auto"/>
                            <w:left w:val="none" w:sz="0" w:space="0" w:color="auto"/>
                            <w:bottom w:val="none" w:sz="0" w:space="0" w:color="auto"/>
                            <w:right w:val="none" w:sz="0" w:space="0" w:color="auto"/>
                          </w:divBdr>
                        </w:div>
                        <w:div w:id="1847287151">
                          <w:marLeft w:val="0"/>
                          <w:marRight w:val="0"/>
                          <w:marTop w:val="0"/>
                          <w:marBottom w:val="0"/>
                          <w:divBdr>
                            <w:top w:val="none" w:sz="0" w:space="0" w:color="auto"/>
                            <w:left w:val="none" w:sz="0" w:space="0" w:color="auto"/>
                            <w:bottom w:val="none" w:sz="0" w:space="0" w:color="auto"/>
                            <w:right w:val="none" w:sz="0" w:space="0" w:color="auto"/>
                          </w:divBdr>
                        </w:div>
                        <w:div w:id="392967502">
                          <w:marLeft w:val="0"/>
                          <w:marRight w:val="0"/>
                          <w:marTop w:val="0"/>
                          <w:marBottom w:val="0"/>
                          <w:divBdr>
                            <w:top w:val="none" w:sz="0" w:space="0" w:color="auto"/>
                            <w:left w:val="none" w:sz="0" w:space="0" w:color="auto"/>
                            <w:bottom w:val="none" w:sz="0" w:space="0" w:color="auto"/>
                            <w:right w:val="none" w:sz="0" w:space="0" w:color="auto"/>
                          </w:divBdr>
                        </w:div>
                        <w:div w:id="303462334">
                          <w:marLeft w:val="0"/>
                          <w:marRight w:val="0"/>
                          <w:marTop w:val="0"/>
                          <w:marBottom w:val="0"/>
                          <w:divBdr>
                            <w:top w:val="none" w:sz="0" w:space="0" w:color="auto"/>
                            <w:left w:val="none" w:sz="0" w:space="0" w:color="auto"/>
                            <w:bottom w:val="none" w:sz="0" w:space="0" w:color="auto"/>
                            <w:right w:val="none" w:sz="0" w:space="0" w:color="auto"/>
                          </w:divBdr>
                        </w:div>
                        <w:div w:id="1541741324">
                          <w:marLeft w:val="0"/>
                          <w:marRight w:val="0"/>
                          <w:marTop w:val="0"/>
                          <w:marBottom w:val="0"/>
                          <w:divBdr>
                            <w:top w:val="none" w:sz="0" w:space="0" w:color="auto"/>
                            <w:left w:val="none" w:sz="0" w:space="0" w:color="auto"/>
                            <w:bottom w:val="none" w:sz="0" w:space="0" w:color="auto"/>
                            <w:right w:val="none" w:sz="0" w:space="0" w:color="auto"/>
                          </w:divBdr>
                        </w:div>
                        <w:div w:id="568928342">
                          <w:marLeft w:val="0"/>
                          <w:marRight w:val="0"/>
                          <w:marTop w:val="0"/>
                          <w:marBottom w:val="0"/>
                          <w:divBdr>
                            <w:top w:val="none" w:sz="0" w:space="0" w:color="auto"/>
                            <w:left w:val="none" w:sz="0" w:space="0" w:color="auto"/>
                            <w:bottom w:val="none" w:sz="0" w:space="0" w:color="auto"/>
                            <w:right w:val="none" w:sz="0" w:space="0" w:color="auto"/>
                          </w:divBdr>
                        </w:div>
                        <w:div w:id="149182042">
                          <w:marLeft w:val="0"/>
                          <w:marRight w:val="0"/>
                          <w:marTop w:val="0"/>
                          <w:marBottom w:val="0"/>
                          <w:divBdr>
                            <w:top w:val="none" w:sz="0" w:space="0" w:color="auto"/>
                            <w:left w:val="none" w:sz="0" w:space="0" w:color="auto"/>
                            <w:bottom w:val="none" w:sz="0" w:space="0" w:color="auto"/>
                            <w:right w:val="none" w:sz="0" w:space="0" w:color="auto"/>
                          </w:divBdr>
                        </w:div>
                        <w:div w:id="1361392001">
                          <w:marLeft w:val="0"/>
                          <w:marRight w:val="0"/>
                          <w:marTop w:val="0"/>
                          <w:marBottom w:val="0"/>
                          <w:divBdr>
                            <w:top w:val="none" w:sz="0" w:space="0" w:color="auto"/>
                            <w:left w:val="none" w:sz="0" w:space="0" w:color="auto"/>
                            <w:bottom w:val="none" w:sz="0" w:space="0" w:color="auto"/>
                            <w:right w:val="none" w:sz="0" w:space="0" w:color="auto"/>
                          </w:divBdr>
                        </w:div>
                        <w:div w:id="1092748346">
                          <w:marLeft w:val="0"/>
                          <w:marRight w:val="0"/>
                          <w:marTop w:val="0"/>
                          <w:marBottom w:val="0"/>
                          <w:divBdr>
                            <w:top w:val="none" w:sz="0" w:space="0" w:color="auto"/>
                            <w:left w:val="none" w:sz="0" w:space="0" w:color="auto"/>
                            <w:bottom w:val="none" w:sz="0" w:space="0" w:color="auto"/>
                            <w:right w:val="none" w:sz="0" w:space="0" w:color="auto"/>
                          </w:divBdr>
                        </w:div>
                        <w:div w:id="806318846">
                          <w:marLeft w:val="0"/>
                          <w:marRight w:val="0"/>
                          <w:marTop w:val="0"/>
                          <w:marBottom w:val="0"/>
                          <w:divBdr>
                            <w:top w:val="none" w:sz="0" w:space="0" w:color="auto"/>
                            <w:left w:val="none" w:sz="0" w:space="0" w:color="auto"/>
                            <w:bottom w:val="none" w:sz="0" w:space="0" w:color="auto"/>
                            <w:right w:val="none" w:sz="0" w:space="0" w:color="auto"/>
                          </w:divBdr>
                        </w:div>
                        <w:div w:id="492110071">
                          <w:marLeft w:val="0"/>
                          <w:marRight w:val="0"/>
                          <w:marTop w:val="0"/>
                          <w:marBottom w:val="0"/>
                          <w:divBdr>
                            <w:top w:val="none" w:sz="0" w:space="0" w:color="auto"/>
                            <w:left w:val="none" w:sz="0" w:space="0" w:color="auto"/>
                            <w:bottom w:val="none" w:sz="0" w:space="0" w:color="auto"/>
                            <w:right w:val="none" w:sz="0" w:space="0" w:color="auto"/>
                          </w:divBdr>
                        </w:div>
                        <w:div w:id="359480733">
                          <w:marLeft w:val="0"/>
                          <w:marRight w:val="0"/>
                          <w:marTop w:val="0"/>
                          <w:marBottom w:val="0"/>
                          <w:divBdr>
                            <w:top w:val="none" w:sz="0" w:space="0" w:color="auto"/>
                            <w:left w:val="none" w:sz="0" w:space="0" w:color="auto"/>
                            <w:bottom w:val="none" w:sz="0" w:space="0" w:color="auto"/>
                            <w:right w:val="none" w:sz="0" w:space="0" w:color="auto"/>
                          </w:divBdr>
                        </w:div>
                        <w:div w:id="1271668216">
                          <w:marLeft w:val="0"/>
                          <w:marRight w:val="0"/>
                          <w:marTop w:val="0"/>
                          <w:marBottom w:val="0"/>
                          <w:divBdr>
                            <w:top w:val="none" w:sz="0" w:space="0" w:color="auto"/>
                            <w:left w:val="none" w:sz="0" w:space="0" w:color="auto"/>
                            <w:bottom w:val="none" w:sz="0" w:space="0" w:color="auto"/>
                            <w:right w:val="none" w:sz="0" w:space="0" w:color="auto"/>
                          </w:divBdr>
                        </w:div>
                        <w:div w:id="1264798387">
                          <w:marLeft w:val="0"/>
                          <w:marRight w:val="0"/>
                          <w:marTop w:val="0"/>
                          <w:marBottom w:val="0"/>
                          <w:divBdr>
                            <w:top w:val="none" w:sz="0" w:space="0" w:color="auto"/>
                            <w:left w:val="none" w:sz="0" w:space="0" w:color="auto"/>
                            <w:bottom w:val="none" w:sz="0" w:space="0" w:color="auto"/>
                            <w:right w:val="none" w:sz="0" w:space="0" w:color="auto"/>
                          </w:divBdr>
                        </w:div>
                        <w:div w:id="1481843593">
                          <w:marLeft w:val="0"/>
                          <w:marRight w:val="0"/>
                          <w:marTop w:val="0"/>
                          <w:marBottom w:val="0"/>
                          <w:divBdr>
                            <w:top w:val="none" w:sz="0" w:space="0" w:color="auto"/>
                            <w:left w:val="none" w:sz="0" w:space="0" w:color="auto"/>
                            <w:bottom w:val="none" w:sz="0" w:space="0" w:color="auto"/>
                            <w:right w:val="none" w:sz="0" w:space="0" w:color="auto"/>
                          </w:divBdr>
                        </w:div>
                        <w:div w:id="1237977037">
                          <w:marLeft w:val="0"/>
                          <w:marRight w:val="0"/>
                          <w:marTop w:val="0"/>
                          <w:marBottom w:val="0"/>
                          <w:divBdr>
                            <w:top w:val="none" w:sz="0" w:space="0" w:color="auto"/>
                            <w:left w:val="none" w:sz="0" w:space="0" w:color="auto"/>
                            <w:bottom w:val="none" w:sz="0" w:space="0" w:color="auto"/>
                            <w:right w:val="none" w:sz="0" w:space="0" w:color="auto"/>
                          </w:divBdr>
                        </w:div>
                        <w:div w:id="1136292770">
                          <w:marLeft w:val="0"/>
                          <w:marRight w:val="0"/>
                          <w:marTop w:val="0"/>
                          <w:marBottom w:val="0"/>
                          <w:divBdr>
                            <w:top w:val="none" w:sz="0" w:space="0" w:color="auto"/>
                            <w:left w:val="none" w:sz="0" w:space="0" w:color="auto"/>
                            <w:bottom w:val="none" w:sz="0" w:space="0" w:color="auto"/>
                            <w:right w:val="none" w:sz="0" w:space="0" w:color="auto"/>
                          </w:divBdr>
                        </w:div>
                        <w:div w:id="628629663">
                          <w:marLeft w:val="0"/>
                          <w:marRight w:val="0"/>
                          <w:marTop w:val="0"/>
                          <w:marBottom w:val="0"/>
                          <w:divBdr>
                            <w:top w:val="none" w:sz="0" w:space="0" w:color="auto"/>
                            <w:left w:val="none" w:sz="0" w:space="0" w:color="auto"/>
                            <w:bottom w:val="none" w:sz="0" w:space="0" w:color="auto"/>
                            <w:right w:val="none" w:sz="0" w:space="0" w:color="auto"/>
                          </w:divBdr>
                        </w:div>
                        <w:div w:id="177278064">
                          <w:marLeft w:val="0"/>
                          <w:marRight w:val="0"/>
                          <w:marTop w:val="0"/>
                          <w:marBottom w:val="0"/>
                          <w:divBdr>
                            <w:top w:val="none" w:sz="0" w:space="0" w:color="auto"/>
                            <w:left w:val="none" w:sz="0" w:space="0" w:color="auto"/>
                            <w:bottom w:val="none" w:sz="0" w:space="0" w:color="auto"/>
                            <w:right w:val="none" w:sz="0" w:space="0" w:color="auto"/>
                          </w:divBdr>
                        </w:div>
                        <w:div w:id="562840225">
                          <w:marLeft w:val="0"/>
                          <w:marRight w:val="0"/>
                          <w:marTop w:val="0"/>
                          <w:marBottom w:val="0"/>
                          <w:divBdr>
                            <w:top w:val="none" w:sz="0" w:space="0" w:color="auto"/>
                            <w:left w:val="none" w:sz="0" w:space="0" w:color="auto"/>
                            <w:bottom w:val="none" w:sz="0" w:space="0" w:color="auto"/>
                            <w:right w:val="none" w:sz="0" w:space="0" w:color="auto"/>
                          </w:divBdr>
                        </w:div>
                        <w:div w:id="775171224">
                          <w:marLeft w:val="0"/>
                          <w:marRight w:val="0"/>
                          <w:marTop w:val="0"/>
                          <w:marBottom w:val="0"/>
                          <w:divBdr>
                            <w:top w:val="none" w:sz="0" w:space="0" w:color="auto"/>
                            <w:left w:val="none" w:sz="0" w:space="0" w:color="auto"/>
                            <w:bottom w:val="none" w:sz="0" w:space="0" w:color="auto"/>
                            <w:right w:val="none" w:sz="0" w:space="0" w:color="auto"/>
                          </w:divBdr>
                        </w:div>
                        <w:div w:id="1683124072">
                          <w:marLeft w:val="0"/>
                          <w:marRight w:val="0"/>
                          <w:marTop w:val="0"/>
                          <w:marBottom w:val="0"/>
                          <w:divBdr>
                            <w:top w:val="none" w:sz="0" w:space="0" w:color="auto"/>
                            <w:left w:val="none" w:sz="0" w:space="0" w:color="auto"/>
                            <w:bottom w:val="none" w:sz="0" w:space="0" w:color="auto"/>
                            <w:right w:val="none" w:sz="0" w:space="0" w:color="auto"/>
                          </w:divBdr>
                        </w:div>
                        <w:div w:id="203370969">
                          <w:marLeft w:val="0"/>
                          <w:marRight w:val="0"/>
                          <w:marTop w:val="0"/>
                          <w:marBottom w:val="0"/>
                          <w:divBdr>
                            <w:top w:val="none" w:sz="0" w:space="0" w:color="auto"/>
                            <w:left w:val="none" w:sz="0" w:space="0" w:color="auto"/>
                            <w:bottom w:val="none" w:sz="0" w:space="0" w:color="auto"/>
                            <w:right w:val="none" w:sz="0" w:space="0" w:color="auto"/>
                          </w:divBdr>
                        </w:div>
                        <w:div w:id="1477189183">
                          <w:marLeft w:val="0"/>
                          <w:marRight w:val="0"/>
                          <w:marTop w:val="0"/>
                          <w:marBottom w:val="0"/>
                          <w:divBdr>
                            <w:top w:val="none" w:sz="0" w:space="0" w:color="auto"/>
                            <w:left w:val="none" w:sz="0" w:space="0" w:color="auto"/>
                            <w:bottom w:val="none" w:sz="0" w:space="0" w:color="auto"/>
                            <w:right w:val="none" w:sz="0" w:space="0" w:color="auto"/>
                          </w:divBdr>
                        </w:div>
                        <w:div w:id="1505977824">
                          <w:marLeft w:val="0"/>
                          <w:marRight w:val="0"/>
                          <w:marTop w:val="0"/>
                          <w:marBottom w:val="0"/>
                          <w:divBdr>
                            <w:top w:val="none" w:sz="0" w:space="0" w:color="auto"/>
                            <w:left w:val="none" w:sz="0" w:space="0" w:color="auto"/>
                            <w:bottom w:val="none" w:sz="0" w:space="0" w:color="auto"/>
                            <w:right w:val="none" w:sz="0" w:space="0" w:color="auto"/>
                          </w:divBdr>
                        </w:div>
                        <w:div w:id="1521778647">
                          <w:marLeft w:val="0"/>
                          <w:marRight w:val="0"/>
                          <w:marTop w:val="0"/>
                          <w:marBottom w:val="0"/>
                          <w:divBdr>
                            <w:top w:val="none" w:sz="0" w:space="0" w:color="auto"/>
                            <w:left w:val="none" w:sz="0" w:space="0" w:color="auto"/>
                            <w:bottom w:val="none" w:sz="0" w:space="0" w:color="auto"/>
                            <w:right w:val="none" w:sz="0" w:space="0" w:color="auto"/>
                          </w:divBdr>
                        </w:div>
                        <w:div w:id="268702920">
                          <w:marLeft w:val="0"/>
                          <w:marRight w:val="0"/>
                          <w:marTop w:val="0"/>
                          <w:marBottom w:val="0"/>
                          <w:divBdr>
                            <w:top w:val="none" w:sz="0" w:space="0" w:color="auto"/>
                            <w:left w:val="none" w:sz="0" w:space="0" w:color="auto"/>
                            <w:bottom w:val="none" w:sz="0" w:space="0" w:color="auto"/>
                            <w:right w:val="none" w:sz="0" w:space="0" w:color="auto"/>
                          </w:divBdr>
                        </w:div>
                        <w:div w:id="935097681">
                          <w:marLeft w:val="0"/>
                          <w:marRight w:val="0"/>
                          <w:marTop w:val="0"/>
                          <w:marBottom w:val="0"/>
                          <w:divBdr>
                            <w:top w:val="none" w:sz="0" w:space="0" w:color="auto"/>
                            <w:left w:val="none" w:sz="0" w:space="0" w:color="auto"/>
                            <w:bottom w:val="none" w:sz="0" w:space="0" w:color="auto"/>
                            <w:right w:val="none" w:sz="0" w:space="0" w:color="auto"/>
                          </w:divBdr>
                        </w:div>
                        <w:div w:id="1525972455">
                          <w:marLeft w:val="0"/>
                          <w:marRight w:val="0"/>
                          <w:marTop w:val="0"/>
                          <w:marBottom w:val="0"/>
                          <w:divBdr>
                            <w:top w:val="none" w:sz="0" w:space="0" w:color="auto"/>
                            <w:left w:val="none" w:sz="0" w:space="0" w:color="auto"/>
                            <w:bottom w:val="none" w:sz="0" w:space="0" w:color="auto"/>
                            <w:right w:val="none" w:sz="0" w:space="0" w:color="auto"/>
                          </w:divBdr>
                        </w:div>
                        <w:div w:id="81934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9806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geeksforgeeks.org/binary-tree-data-structure/"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geeksforgeeks.org/queue-data-structur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eeksforgeeks.org/structures-c/" TargetMode="External"/><Relationship Id="rId11" Type="http://schemas.openxmlformats.org/officeDocument/2006/relationships/hyperlink" Target="https://www.geeksforgeeks.org/stack-data-structure/"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geeksforgeeks.org/data-structures/linked-list/"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s://www.geeksforgeeks.org/graph-and-its-represent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8</Pages>
  <Words>1212</Words>
  <Characters>6912</Characters>
  <Application>Microsoft Office Word</Application>
  <DocSecurity>0</DocSecurity>
  <Lines>57</Lines>
  <Paragraphs>16</Paragraphs>
  <ScaleCrop>false</ScaleCrop>
  <Company>Hewlett-Packard</Company>
  <LinksUpToDate>false</LinksUpToDate>
  <CharactersWithSpaces>8108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Aarthi</dc:creator>
  <cp:keywords/>
  <dc:description/>
  <cp:lastModifiedBy>Aarthi</cp:lastModifiedBy>
  <cp:revision>7</cp:revision>
  <dcterms:created xsi:type="dcterms:W3CDTF">2019-09-07T05:07:00Z</dcterms:created>
  <dcterms:modified xsi:type="dcterms:W3CDTF">2019-09-07T07:07:00Z</dcterms:modified>
</cp:coreProperties>
</file>